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9C" w:rsidRPr="0023059C" w:rsidRDefault="0023059C" w:rsidP="0023059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23059C">
        <w:rPr>
          <w:rFonts w:ascii="Times New Roman" w:eastAsia="Times New Roman" w:hAnsi="Times New Roman" w:cs="Times New Roman"/>
          <w:b/>
          <w:bCs/>
          <w:color w:val="000000"/>
          <w:kern w:val="36"/>
          <w:sz w:val="48"/>
          <w:szCs w:val="48"/>
        </w:rPr>
        <w:t>Java.math.BigInteger Class</w:t>
      </w:r>
    </w:p>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Advertisements</w:t>
      </w:r>
    </w:p>
    <w:p w:rsidR="0023059C" w:rsidRPr="0023059C" w:rsidRDefault="0023059C" w:rsidP="0023059C">
      <w:pPr>
        <w:spacing w:after="0" w:line="240" w:lineRule="auto"/>
        <w:rPr>
          <w:ins w:id="0" w:author="Unknown"/>
          <w:rFonts w:ascii="Times New Roman" w:eastAsia="Times New Roman" w:hAnsi="Times New Roman" w:cs="Times New Roman"/>
          <w:sz w:val="24"/>
          <w:szCs w:val="24"/>
        </w:rPr>
      </w:pPr>
      <w:ins w:id="1" w:author="Unknown">
        <w:r w:rsidRPr="0023059C">
          <w:rPr>
            <w:rFonts w:ascii="Times New Roman" w:eastAsia="Times New Roman" w:hAnsi="Times New Roman" w:cs="Times New Roman"/>
            <w:sz w:val="24"/>
            <w:szCs w:val="24"/>
          </w:rPr>
          <w:pict>
            <v:rect id="_x0000_i1025" style="width:0;height:1.5pt" o:hralign="center" o:hrstd="t" o:hrnoshade="t" o:hr="t" fillcolor="black" stroked="f"/>
          </w:pict>
        </w:r>
      </w:ins>
    </w:p>
    <w:p w:rsidR="0023059C" w:rsidRPr="0023059C" w:rsidRDefault="0023059C" w:rsidP="0023059C">
      <w:pPr>
        <w:spacing w:after="0" w:line="240" w:lineRule="auto"/>
        <w:rPr>
          <w:ins w:id="2" w:author="Unknown"/>
          <w:rFonts w:ascii="Times New Roman" w:eastAsia="Times New Roman" w:hAnsi="Times New Roman" w:cs="Times New Roman"/>
          <w:color w:val="000000"/>
          <w:sz w:val="27"/>
          <w:szCs w:val="27"/>
        </w:rPr>
      </w:pPr>
      <w:ins w:id="3" w:author="Unknown">
        <w:r w:rsidRPr="0023059C">
          <w:rPr>
            <w:rFonts w:ascii="Times New Roman" w:eastAsia="Times New Roman" w:hAnsi="Times New Roman" w:cs="Times New Roman"/>
            <w:color w:val="000000"/>
            <w:sz w:val="27"/>
            <w:szCs w:val="27"/>
          </w:rPr>
          <w:fldChar w:fldCharType="begin"/>
        </w:r>
        <w:r w:rsidRPr="0023059C">
          <w:rPr>
            <w:rFonts w:ascii="Times New Roman" w:eastAsia="Times New Roman" w:hAnsi="Times New Roman" w:cs="Times New Roman"/>
            <w:color w:val="000000"/>
            <w:sz w:val="27"/>
            <w:szCs w:val="27"/>
          </w:rPr>
          <w:instrText xml:space="preserve"> HYPERLINK "http://www.tutorialspoint.com/java/math/java_math_bigdecimal.htm" </w:instrText>
        </w:r>
        <w:r w:rsidRPr="0023059C">
          <w:rPr>
            <w:rFonts w:ascii="Times New Roman" w:eastAsia="Times New Roman" w:hAnsi="Times New Roman" w:cs="Times New Roman"/>
            <w:color w:val="000000"/>
            <w:sz w:val="27"/>
            <w:szCs w:val="27"/>
          </w:rPr>
          <w:fldChar w:fldCharType="separate"/>
        </w:r>
        <w:r w:rsidRPr="0023059C">
          <w:rPr>
            <w:rFonts w:ascii="Times New Roman" w:eastAsia="Times New Roman" w:hAnsi="Times New Roman" w:cs="Times New Roman"/>
            <w:color w:val="0000FF"/>
            <w:sz w:val="27"/>
            <w:szCs w:val="27"/>
            <w:u w:val="single"/>
          </w:rPr>
          <w:t>Previous Page</w:t>
        </w:r>
        <w:r w:rsidRPr="0023059C">
          <w:rPr>
            <w:rFonts w:ascii="Times New Roman" w:eastAsia="Times New Roman" w:hAnsi="Times New Roman" w:cs="Times New Roman"/>
            <w:color w:val="000000"/>
            <w:sz w:val="27"/>
            <w:szCs w:val="27"/>
          </w:rPr>
          <w:fldChar w:fldCharType="end"/>
        </w:r>
      </w:ins>
    </w:p>
    <w:p w:rsidR="0023059C" w:rsidRPr="0023059C" w:rsidRDefault="0023059C" w:rsidP="0023059C">
      <w:pPr>
        <w:spacing w:after="0" w:line="240" w:lineRule="auto"/>
        <w:rPr>
          <w:ins w:id="4" w:author="Unknown"/>
          <w:rFonts w:ascii="Times New Roman" w:eastAsia="Times New Roman" w:hAnsi="Times New Roman" w:cs="Times New Roman"/>
          <w:color w:val="000000"/>
          <w:sz w:val="27"/>
          <w:szCs w:val="27"/>
        </w:rPr>
      </w:pPr>
      <w:ins w:id="5" w:author="Unknown">
        <w:r w:rsidRPr="0023059C">
          <w:rPr>
            <w:rFonts w:ascii="Times New Roman" w:eastAsia="Times New Roman" w:hAnsi="Times New Roman" w:cs="Times New Roman"/>
            <w:color w:val="000000"/>
            <w:sz w:val="27"/>
            <w:szCs w:val="27"/>
          </w:rPr>
          <w:fldChar w:fldCharType="begin"/>
        </w:r>
        <w:r w:rsidRPr="0023059C">
          <w:rPr>
            <w:rFonts w:ascii="Times New Roman" w:eastAsia="Times New Roman" w:hAnsi="Times New Roman" w:cs="Times New Roman"/>
            <w:color w:val="000000"/>
            <w:sz w:val="27"/>
            <w:szCs w:val="27"/>
          </w:rPr>
          <w:instrText xml:space="preserve"> HYPERLINK "http://www.tutorialspoint.com/java/math/java_math_mathcontext.htm" </w:instrText>
        </w:r>
        <w:r w:rsidRPr="0023059C">
          <w:rPr>
            <w:rFonts w:ascii="Times New Roman" w:eastAsia="Times New Roman" w:hAnsi="Times New Roman" w:cs="Times New Roman"/>
            <w:color w:val="000000"/>
            <w:sz w:val="27"/>
            <w:szCs w:val="27"/>
          </w:rPr>
          <w:fldChar w:fldCharType="separate"/>
        </w:r>
        <w:r w:rsidRPr="0023059C">
          <w:rPr>
            <w:rFonts w:ascii="Times New Roman" w:eastAsia="Times New Roman" w:hAnsi="Times New Roman" w:cs="Times New Roman"/>
            <w:color w:val="0000FF"/>
            <w:sz w:val="27"/>
            <w:szCs w:val="27"/>
            <w:u w:val="single"/>
          </w:rPr>
          <w:t>Next Page</w:t>
        </w:r>
        <w:r w:rsidRPr="0023059C">
          <w:rPr>
            <w:rFonts w:ascii="Times New Roman" w:eastAsia="Times New Roman" w:hAnsi="Times New Roman" w:cs="Times New Roman"/>
            <w:color w:val="000000"/>
            <w:sz w:val="27"/>
            <w:szCs w:val="27"/>
          </w:rPr>
          <w:fldChar w:fldCharType="end"/>
        </w:r>
      </w:ins>
    </w:p>
    <w:p w:rsidR="0023059C" w:rsidRPr="0023059C" w:rsidRDefault="0023059C" w:rsidP="0023059C">
      <w:pPr>
        <w:spacing w:after="0" w:line="240" w:lineRule="auto"/>
        <w:rPr>
          <w:ins w:id="6" w:author="Unknown"/>
          <w:rFonts w:ascii="Times New Roman" w:eastAsia="Times New Roman" w:hAnsi="Times New Roman" w:cs="Times New Roman"/>
          <w:sz w:val="24"/>
          <w:szCs w:val="24"/>
        </w:rPr>
      </w:pPr>
      <w:ins w:id="7" w:author="Unknown">
        <w:r w:rsidRPr="0023059C">
          <w:rPr>
            <w:rFonts w:ascii="Times New Roman" w:eastAsia="Times New Roman" w:hAnsi="Times New Roman" w:cs="Times New Roman"/>
            <w:sz w:val="24"/>
            <w:szCs w:val="24"/>
          </w:rPr>
          <w:pict>
            <v:rect id="_x0000_i1026" style="width:0;height:1.5pt" o:hralign="center" o:hrstd="t" o:hrnoshade="t" o:hr="t" fillcolor="black" stroked="f"/>
          </w:pict>
        </w:r>
      </w:ins>
    </w:p>
    <w:p w:rsidR="0023059C" w:rsidRPr="0023059C" w:rsidRDefault="0023059C" w:rsidP="0023059C">
      <w:pPr>
        <w:spacing w:before="100" w:beforeAutospacing="1" w:after="100" w:afterAutospacing="1" w:line="240" w:lineRule="auto"/>
        <w:outlineLvl w:val="1"/>
        <w:rPr>
          <w:ins w:id="8" w:author="Unknown"/>
          <w:rFonts w:ascii="Times New Roman" w:eastAsia="Times New Roman" w:hAnsi="Times New Roman" w:cs="Times New Roman"/>
          <w:b/>
          <w:bCs/>
          <w:color w:val="000000"/>
          <w:sz w:val="36"/>
          <w:szCs w:val="36"/>
        </w:rPr>
      </w:pPr>
      <w:ins w:id="9" w:author="Unknown">
        <w:r w:rsidRPr="0023059C">
          <w:rPr>
            <w:rFonts w:ascii="Times New Roman" w:eastAsia="Times New Roman" w:hAnsi="Times New Roman" w:cs="Times New Roman"/>
            <w:b/>
            <w:bCs/>
            <w:color w:val="000000"/>
            <w:sz w:val="36"/>
            <w:szCs w:val="36"/>
          </w:rPr>
          <w:t>Introduction</w:t>
        </w:r>
      </w:ins>
    </w:p>
    <w:p w:rsidR="0023059C" w:rsidRPr="0023059C" w:rsidRDefault="0023059C" w:rsidP="0023059C">
      <w:pPr>
        <w:spacing w:before="100" w:beforeAutospacing="1" w:after="100" w:afterAutospacing="1" w:line="240" w:lineRule="auto"/>
        <w:rPr>
          <w:ins w:id="10" w:author="Unknown"/>
          <w:rFonts w:ascii="Times New Roman" w:eastAsia="Times New Roman" w:hAnsi="Times New Roman" w:cs="Times New Roman"/>
          <w:color w:val="000000"/>
          <w:sz w:val="27"/>
          <w:szCs w:val="27"/>
        </w:rPr>
      </w:pPr>
      <w:ins w:id="11" w:author="Unknown">
        <w:r w:rsidRPr="0023059C">
          <w:rPr>
            <w:rFonts w:ascii="Times New Roman" w:eastAsia="Times New Roman" w:hAnsi="Times New Roman" w:cs="Times New Roman"/>
            <w:color w:val="000000"/>
            <w:sz w:val="27"/>
            <w:szCs w:val="27"/>
          </w:rPr>
          <w:t>The </w:t>
        </w:r>
        <w:r w:rsidRPr="0023059C">
          <w:rPr>
            <w:rFonts w:ascii="Times New Roman" w:eastAsia="Times New Roman" w:hAnsi="Times New Roman" w:cs="Times New Roman"/>
            <w:b/>
            <w:bCs/>
            <w:color w:val="000000"/>
            <w:sz w:val="27"/>
            <w:szCs w:val="27"/>
          </w:rPr>
          <w:t>java.math.BigInteger</w:t>
        </w:r>
        <w:r w:rsidRPr="0023059C">
          <w:rPr>
            <w:rFonts w:ascii="Times New Roman" w:eastAsia="Times New Roman" w:hAnsi="Times New Roman" w:cs="Times New Roman"/>
            <w:color w:val="000000"/>
            <w:sz w:val="27"/>
            <w:szCs w:val="27"/>
          </w:rPr>
          <w:t> class provides operations analogues to all of Java's primitive integer operators and for all relevant methods from java.lang.Math.</w:t>
        </w:r>
      </w:ins>
    </w:p>
    <w:p w:rsidR="0023059C" w:rsidRPr="0023059C" w:rsidRDefault="0023059C" w:rsidP="0023059C">
      <w:pPr>
        <w:spacing w:before="100" w:beforeAutospacing="1" w:after="100" w:afterAutospacing="1" w:line="240" w:lineRule="auto"/>
        <w:rPr>
          <w:ins w:id="12" w:author="Unknown"/>
          <w:rFonts w:ascii="Times New Roman" w:eastAsia="Times New Roman" w:hAnsi="Times New Roman" w:cs="Times New Roman"/>
          <w:color w:val="000000"/>
          <w:sz w:val="27"/>
          <w:szCs w:val="27"/>
        </w:rPr>
      </w:pPr>
      <w:ins w:id="13" w:author="Unknown">
        <w:r w:rsidRPr="0023059C">
          <w:rPr>
            <w:rFonts w:ascii="Times New Roman" w:eastAsia="Times New Roman" w:hAnsi="Times New Roman" w:cs="Times New Roman"/>
            <w:color w:val="000000"/>
            <w:sz w:val="27"/>
            <w:szCs w:val="27"/>
          </w:rPr>
          <w:t>It also provides operations for modular arithmetic, GCD calculation, primality testing, prime generation, bit manipulation, and a few other miscellaneous operations. All operations behave as if BigIntegers were represented in two's-complement notation.</w:t>
        </w:r>
      </w:ins>
    </w:p>
    <w:p w:rsidR="0023059C" w:rsidRPr="0023059C" w:rsidRDefault="0023059C" w:rsidP="0023059C">
      <w:pPr>
        <w:spacing w:before="100" w:beforeAutospacing="1" w:after="100" w:afterAutospacing="1" w:line="240" w:lineRule="auto"/>
        <w:rPr>
          <w:ins w:id="14" w:author="Unknown"/>
          <w:rFonts w:ascii="Times New Roman" w:eastAsia="Times New Roman" w:hAnsi="Times New Roman" w:cs="Times New Roman"/>
          <w:color w:val="000000"/>
          <w:sz w:val="27"/>
          <w:szCs w:val="27"/>
        </w:rPr>
      </w:pPr>
      <w:ins w:id="15" w:author="Unknown">
        <w:r w:rsidRPr="0023059C">
          <w:rPr>
            <w:rFonts w:ascii="Times New Roman" w:eastAsia="Times New Roman" w:hAnsi="Times New Roman" w:cs="Times New Roman"/>
            <w:color w:val="000000"/>
            <w:sz w:val="27"/>
            <w:szCs w:val="27"/>
          </w:rPr>
          <w:t>Semantics of arithmetic operations and bitwise logical operations are similar to those of Java's integer arithmetic operators and Java's bitwise integer operators respectively. Semantics of shift operations extend those of Java's shift operators to allow for negative shift distances.</w:t>
        </w:r>
      </w:ins>
    </w:p>
    <w:p w:rsidR="0023059C" w:rsidRPr="0023059C" w:rsidRDefault="0023059C" w:rsidP="0023059C">
      <w:pPr>
        <w:spacing w:before="100" w:beforeAutospacing="1" w:after="100" w:afterAutospacing="1" w:line="240" w:lineRule="auto"/>
        <w:rPr>
          <w:ins w:id="16" w:author="Unknown"/>
          <w:rFonts w:ascii="Times New Roman" w:eastAsia="Times New Roman" w:hAnsi="Times New Roman" w:cs="Times New Roman"/>
          <w:color w:val="000000"/>
          <w:sz w:val="27"/>
          <w:szCs w:val="27"/>
        </w:rPr>
      </w:pPr>
      <w:ins w:id="17" w:author="Unknown">
        <w:r w:rsidRPr="0023059C">
          <w:rPr>
            <w:rFonts w:ascii="Times New Roman" w:eastAsia="Times New Roman" w:hAnsi="Times New Roman" w:cs="Times New Roman"/>
            <w:color w:val="000000"/>
            <w:sz w:val="27"/>
            <w:szCs w:val="27"/>
          </w:rPr>
          <w:t>Comparison operations perform signed integer comparisons. Modular arithmetic operations are provided to compute residues, perform exponentiation, and compute multiplicative inverses. Bit operations operate on a single bit of the two's-complement representation of their operand.</w:t>
        </w:r>
      </w:ins>
    </w:p>
    <w:p w:rsidR="0023059C" w:rsidRPr="0023059C" w:rsidRDefault="0023059C" w:rsidP="0023059C">
      <w:pPr>
        <w:spacing w:before="100" w:beforeAutospacing="1" w:after="100" w:afterAutospacing="1" w:line="240" w:lineRule="auto"/>
        <w:rPr>
          <w:ins w:id="18" w:author="Unknown"/>
          <w:rFonts w:ascii="Times New Roman" w:eastAsia="Times New Roman" w:hAnsi="Times New Roman" w:cs="Times New Roman"/>
          <w:color w:val="000000"/>
          <w:sz w:val="27"/>
          <w:szCs w:val="27"/>
        </w:rPr>
      </w:pPr>
      <w:ins w:id="19" w:author="Unknown">
        <w:r w:rsidRPr="0023059C">
          <w:rPr>
            <w:rFonts w:ascii="Times New Roman" w:eastAsia="Times New Roman" w:hAnsi="Times New Roman" w:cs="Times New Roman"/>
            <w:color w:val="000000"/>
            <w:sz w:val="27"/>
            <w:szCs w:val="27"/>
          </w:rPr>
          <w:t>All methods and constructors in this class throw NullPointerException when passed a null object reference for any input parameter.</w:t>
        </w:r>
      </w:ins>
    </w:p>
    <w:p w:rsidR="0023059C" w:rsidRPr="0023059C" w:rsidRDefault="0023059C" w:rsidP="0023059C">
      <w:pPr>
        <w:spacing w:before="100" w:beforeAutospacing="1" w:after="100" w:afterAutospacing="1" w:line="240" w:lineRule="auto"/>
        <w:outlineLvl w:val="1"/>
        <w:rPr>
          <w:ins w:id="20" w:author="Unknown"/>
          <w:rFonts w:ascii="Times New Roman" w:eastAsia="Times New Roman" w:hAnsi="Times New Roman" w:cs="Times New Roman"/>
          <w:b/>
          <w:bCs/>
          <w:color w:val="000000"/>
          <w:sz w:val="36"/>
          <w:szCs w:val="36"/>
        </w:rPr>
      </w:pPr>
      <w:ins w:id="21" w:author="Unknown">
        <w:r w:rsidRPr="0023059C">
          <w:rPr>
            <w:rFonts w:ascii="Times New Roman" w:eastAsia="Times New Roman" w:hAnsi="Times New Roman" w:cs="Times New Roman"/>
            <w:b/>
            <w:bCs/>
            <w:color w:val="000000"/>
            <w:sz w:val="36"/>
            <w:szCs w:val="36"/>
          </w:rPr>
          <w:t>Class declaration</w:t>
        </w:r>
      </w:ins>
    </w:p>
    <w:p w:rsidR="0023059C" w:rsidRPr="0023059C" w:rsidRDefault="0023059C" w:rsidP="0023059C">
      <w:pPr>
        <w:spacing w:before="100" w:beforeAutospacing="1" w:after="100" w:afterAutospacing="1" w:line="240" w:lineRule="auto"/>
        <w:rPr>
          <w:ins w:id="22" w:author="Unknown"/>
          <w:rFonts w:ascii="Times New Roman" w:eastAsia="Times New Roman" w:hAnsi="Times New Roman" w:cs="Times New Roman"/>
          <w:color w:val="000000"/>
          <w:sz w:val="27"/>
          <w:szCs w:val="27"/>
        </w:rPr>
      </w:pPr>
      <w:ins w:id="23" w:author="Unknown">
        <w:r w:rsidRPr="0023059C">
          <w:rPr>
            <w:rFonts w:ascii="Times New Roman" w:eastAsia="Times New Roman" w:hAnsi="Times New Roman" w:cs="Times New Roman"/>
            <w:color w:val="000000"/>
            <w:sz w:val="27"/>
            <w:szCs w:val="27"/>
          </w:rPr>
          <w:t>Following is the declaration for </w:t>
        </w:r>
        <w:r w:rsidRPr="0023059C">
          <w:rPr>
            <w:rFonts w:ascii="Times New Roman" w:eastAsia="Times New Roman" w:hAnsi="Times New Roman" w:cs="Times New Roman"/>
            <w:b/>
            <w:bCs/>
            <w:color w:val="000000"/>
            <w:sz w:val="27"/>
            <w:szCs w:val="27"/>
          </w:rPr>
          <w:t>java.math.BigInteger</w:t>
        </w:r>
        <w:r w:rsidRPr="0023059C">
          <w:rPr>
            <w:rFonts w:ascii="Times New Roman" w:eastAsia="Times New Roman" w:hAnsi="Times New Roman" w:cs="Times New Roman"/>
            <w:color w:val="000000"/>
            <w:sz w:val="27"/>
            <w:szCs w:val="27"/>
          </w:rPr>
          <w:t> class:</w:t>
        </w:r>
      </w:ins>
    </w:p>
    <w:p w:rsidR="0023059C" w:rsidRPr="0023059C" w:rsidRDefault="0023059C" w:rsidP="002305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 w:author="Unknown"/>
          <w:rFonts w:ascii="Courier New" w:eastAsia="Times New Roman" w:hAnsi="Courier New" w:cs="Courier New"/>
          <w:color w:val="000000"/>
          <w:sz w:val="18"/>
          <w:szCs w:val="18"/>
        </w:rPr>
      </w:pPr>
      <w:ins w:id="25" w:author="Unknown">
        <w:r w:rsidRPr="0023059C">
          <w:rPr>
            <w:rFonts w:ascii="Courier New" w:eastAsia="Times New Roman" w:hAnsi="Courier New" w:cs="Courier New"/>
            <w:color w:val="000000"/>
            <w:sz w:val="18"/>
            <w:szCs w:val="18"/>
          </w:rPr>
          <w:t>public class BigInteger</w:t>
        </w:r>
      </w:ins>
    </w:p>
    <w:p w:rsidR="0023059C" w:rsidRPr="0023059C" w:rsidRDefault="0023059C" w:rsidP="002305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 w:author="Unknown"/>
          <w:rFonts w:ascii="Courier New" w:eastAsia="Times New Roman" w:hAnsi="Courier New" w:cs="Courier New"/>
          <w:color w:val="000000"/>
          <w:sz w:val="18"/>
          <w:szCs w:val="18"/>
        </w:rPr>
      </w:pPr>
      <w:ins w:id="27" w:author="Unknown">
        <w:r w:rsidRPr="0023059C">
          <w:rPr>
            <w:rFonts w:ascii="Courier New" w:eastAsia="Times New Roman" w:hAnsi="Courier New" w:cs="Courier New"/>
            <w:color w:val="000000"/>
            <w:sz w:val="18"/>
            <w:szCs w:val="18"/>
          </w:rPr>
          <w:t xml:space="preserve">    extends Number</w:t>
        </w:r>
      </w:ins>
    </w:p>
    <w:p w:rsidR="0023059C" w:rsidRPr="0023059C" w:rsidRDefault="0023059C" w:rsidP="0023059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 w:author="Unknown"/>
          <w:rFonts w:ascii="Courier New" w:eastAsia="Times New Roman" w:hAnsi="Courier New" w:cs="Courier New"/>
          <w:color w:val="000000"/>
          <w:sz w:val="18"/>
          <w:szCs w:val="18"/>
        </w:rPr>
      </w:pPr>
      <w:ins w:id="29" w:author="Unknown">
        <w:r w:rsidRPr="0023059C">
          <w:rPr>
            <w:rFonts w:ascii="Courier New" w:eastAsia="Times New Roman" w:hAnsi="Courier New" w:cs="Courier New"/>
            <w:color w:val="000000"/>
            <w:sz w:val="18"/>
            <w:szCs w:val="18"/>
          </w:rPr>
          <w:t xml:space="preserve">        implements Comparable&lt;BigInteger&gt;</w:t>
        </w:r>
      </w:ins>
    </w:p>
    <w:p w:rsidR="0023059C" w:rsidRPr="0023059C" w:rsidRDefault="0023059C" w:rsidP="0023059C">
      <w:pPr>
        <w:spacing w:before="100" w:beforeAutospacing="1" w:after="100" w:afterAutospacing="1" w:line="240" w:lineRule="auto"/>
        <w:outlineLvl w:val="1"/>
        <w:rPr>
          <w:ins w:id="30" w:author="Unknown"/>
          <w:rFonts w:ascii="Times New Roman" w:eastAsia="Times New Roman" w:hAnsi="Times New Roman" w:cs="Times New Roman"/>
          <w:b/>
          <w:bCs/>
          <w:color w:val="000000"/>
          <w:sz w:val="36"/>
          <w:szCs w:val="36"/>
        </w:rPr>
      </w:pPr>
      <w:ins w:id="31" w:author="Unknown">
        <w:r w:rsidRPr="0023059C">
          <w:rPr>
            <w:rFonts w:ascii="Times New Roman" w:eastAsia="Times New Roman" w:hAnsi="Times New Roman" w:cs="Times New Roman"/>
            <w:b/>
            <w:bCs/>
            <w:color w:val="000000"/>
            <w:sz w:val="36"/>
            <w:szCs w:val="36"/>
          </w:rPr>
          <w:t>Field</w:t>
        </w:r>
      </w:ins>
    </w:p>
    <w:p w:rsidR="0023059C" w:rsidRPr="0023059C" w:rsidRDefault="0023059C" w:rsidP="0023059C">
      <w:pPr>
        <w:spacing w:before="100" w:beforeAutospacing="1" w:after="100" w:afterAutospacing="1" w:line="240" w:lineRule="auto"/>
        <w:rPr>
          <w:ins w:id="32" w:author="Unknown"/>
          <w:rFonts w:ascii="Times New Roman" w:eastAsia="Times New Roman" w:hAnsi="Times New Roman" w:cs="Times New Roman"/>
          <w:color w:val="000000"/>
          <w:sz w:val="27"/>
          <w:szCs w:val="27"/>
        </w:rPr>
      </w:pPr>
      <w:ins w:id="33" w:author="Unknown">
        <w:r w:rsidRPr="0023059C">
          <w:rPr>
            <w:rFonts w:ascii="Times New Roman" w:eastAsia="Times New Roman" w:hAnsi="Times New Roman" w:cs="Times New Roman"/>
            <w:color w:val="000000"/>
            <w:sz w:val="27"/>
            <w:szCs w:val="27"/>
          </w:rPr>
          <w:lastRenderedPageBreak/>
          <w:t>Following are the fields for </w:t>
        </w:r>
        <w:r w:rsidRPr="0023059C">
          <w:rPr>
            <w:rFonts w:ascii="Times New Roman" w:eastAsia="Times New Roman" w:hAnsi="Times New Roman" w:cs="Times New Roman"/>
            <w:b/>
            <w:bCs/>
            <w:color w:val="000000"/>
            <w:sz w:val="27"/>
            <w:szCs w:val="27"/>
          </w:rPr>
          <w:t>java.math.BigInteger</w:t>
        </w:r>
        <w:r w:rsidRPr="0023059C">
          <w:rPr>
            <w:rFonts w:ascii="Times New Roman" w:eastAsia="Times New Roman" w:hAnsi="Times New Roman" w:cs="Times New Roman"/>
            <w:color w:val="000000"/>
            <w:sz w:val="27"/>
            <w:szCs w:val="27"/>
          </w:rPr>
          <w:t> class:</w:t>
        </w:r>
      </w:ins>
    </w:p>
    <w:p w:rsidR="0023059C" w:rsidRPr="0023059C" w:rsidRDefault="0023059C" w:rsidP="0023059C">
      <w:pPr>
        <w:numPr>
          <w:ilvl w:val="0"/>
          <w:numId w:val="1"/>
        </w:numPr>
        <w:spacing w:before="100" w:beforeAutospacing="1" w:after="100" w:afterAutospacing="1" w:line="240" w:lineRule="auto"/>
        <w:rPr>
          <w:ins w:id="34" w:author="Unknown"/>
          <w:rFonts w:ascii="Times New Roman" w:eastAsia="Times New Roman" w:hAnsi="Times New Roman" w:cs="Times New Roman"/>
          <w:color w:val="000000"/>
          <w:sz w:val="27"/>
          <w:szCs w:val="27"/>
        </w:rPr>
      </w:pPr>
      <w:ins w:id="35" w:author="Unknown">
        <w:r w:rsidRPr="0023059C">
          <w:rPr>
            <w:rFonts w:ascii="Times New Roman" w:eastAsia="Times New Roman" w:hAnsi="Times New Roman" w:cs="Times New Roman"/>
            <w:b/>
            <w:bCs/>
            <w:color w:val="000000"/>
            <w:sz w:val="27"/>
            <w:szCs w:val="27"/>
          </w:rPr>
          <w:t>static BigInteger ONE</w:t>
        </w:r>
        <w:r w:rsidRPr="0023059C">
          <w:rPr>
            <w:rFonts w:ascii="Times New Roman" w:eastAsia="Times New Roman" w:hAnsi="Times New Roman" w:cs="Times New Roman"/>
            <w:color w:val="000000"/>
            <w:sz w:val="27"/>
            <w:szCs w:val="27"/>
          </w:rPr>
          <w:t> -- The BigInteger constant one.</w:t>
        </w:r>
      </w:ins>
    </w:p>
    <w:p w:rsidR="0023059C" w:rsidRPr="0023059C" w:rsidRDefault="0023059C" w:rsidP="0023059C">
      <w:pPr>
        <w:numPr>
          <w:ilvl w:val="0"/>
          <w:numId w:val="1"/>
        </w:numPr>
        <w:spacing w:before="100" w:beforeAutospacing="1" w:after="100" w:afterAutospacing="1" w:line="240" w:lineRule="auto"/>
        <w:rPr>
          <w:ins w:id="36" w:author="Unknown"/>
          <w:rFonts w:ascii="Times New Roman" w:eastAsia="Times New Roman" w:hAnsi="Times New Roman" w:cs="Times New Roman"/>
          <w:color w:val="000000"/>
          <w:sz w:val="27"/>
          <w:szCs w:val="27"/>
        </w:rPr>
      </w:pPr>
      <w:ins w:id="37" w:author="Unknown">
        <w:r w:rsidRPr="0023059C">
          <w:rPr>
            <w:rFonts w:ascii="Times New Roman" w:eastAsia="Times New Roman" w:hAnsi="Times New Roman" w:cs="Times New Roman"/>
            <w:b/>
            <w:bCs/>
            <w:color w:val="000000"/>
            <w:sz w:val="27"/>
            <w:szCs w:val="27"/>
          </w:rPr>
          <w:t>static BigInteger TEN</w:t>
        </w:r>
        <w:r w:rsidRPr="0023059C">
          <w:rPr>
            <w:rFonts w:ascii="Times New Roman" w:eastAsia="Times New Roman" w:hAnsi="Times New Roman" w:cs="Times New Roman"/>
            <w:color w:val="000000"/>
            <w:sz w:val="27"/>
            <w:szCs w:val="27"/>
          </w:rPr>
          <w:t> -- The BigInteger constant ten.</w:t>
        </w:r>
      </w:ins>
    </w:p>
    <w:p w:rsidR="0023059C" w:rsidRPr="0023059C" w:rsidRDefault="0023059C" w:rsidP="0023059C">
      <w:pPr>
        <w:numPr>
          <w:ilvl w:val="0"/>
          <w:numId w:val="1"/>
        </w:numPr>
        <w:spacing w:before="100" w:beforeAutospacing="1" w:after="100" w:afterAutospacing="1" w:line="240" w:lineRule="auto"/>
        <w:rPr>
          <w:ins w:id="38" w:author="Unknown"/>
          <w:rFonts w:ascii="Times New Roman" w:eastAsia="Times New Roman" w:hAnsi="Times New Roman" w:cs="Times New Roman"/>
          <w:color w:val="000000"/>
          <w:sz w:val="27"/>
          <w:szCs w:val="27"/>
        </w:rPr>
      </w:pPr>
      <w:ins w:id="39" w:author="Unknown">
        <w:r w:rsidRPr="0023059C">
          <w:rPr>
            <w:rFonts w:ascii="Times New Roman" w:eastAsia="Times New Roman" w:hAnsi="Times New Roman" w:cs="Times New Roman"/>
            <w:b/>
            <w:bCs/>
            <w:color w:val="000000"/>
            <w:sz w:val="27"/>
            <w:szCs w:val="27"/>
          </w:rPr>
          <w:t>static BigInteger ZERO</w:t>
        </w:r>
        <w:r w:rsidRPr="0023059C">
          <w:rPr>
            <w:rFonts w:ascii="Times New Roman" w:eastAsia="Times New Roman" w:hAnsi="Times New Roman" w:cs="Times New Roman"/>
            <w:color w:val="000000"/>
            <w:sz w:val="27"/>
            <w:szCs w:val="27"/>
          </w:rPr>
          <w:t> -- The BigInteger constant zero.</w:t>
        </w:r>
      </w:ins>
    </w:p>
    <w:p w:rsidR="0023059C" w:rsidRPr="0023059C" w:rsidRDefault="0023059C" w:rsidP="0023059C">
      <w:pPr>
        <w:spacing w:before="100" w:beforeAutospacing="1" w:after="100" w:afterAutospacing="1" w:line="240" w:lineRule="auto"/>
        <w:outlineLvl w:val="1"/>
        <w:rPr>
          <w:ins w:id="40" w:author="Unknown"/>
          <w:rFonts w:ascii="Times New Roman" w:eastAsia="Times New Roman" w:hAnsi="Times New Roman" w:cs="Times New Roman"/>
          <w:b/>
          <w:bCs/>
          <w:color w:val="000000"/>
          <w:sz w:val="36"/>
          <w:szCs w:val="36"/>
        </w:rPr>
      </w:pPr>
      <w:ins w:id="41" w:author="Unknown">
        <w:r w:rsidRPr="0023059C">
          <w:rPr>
            <w:rFonts w:ascii="Times New Roman" w:eastAsia="Times New Roman" w:hAnsi="Times New Roman" w:cs="Times New Roman"/>
            <w:b/>
            <w:bCs/>
            <w:color w:val="000000"/>
            <w:sz w:val="36"/>
            <w:szCs w:val="36"/>
          </w:rPr>
          <w:t>Class constructors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8745"/>
      </w:tblGrid>
      <w:tr w:rsidR="0023059C" w:rsidRPr="0023059C" w:rsidTr="0023059C">
        <w:trPr>
          <w:tblCellSpacing w:w="15" w:type="dxa"/>
        </w:trPr>
        <w:tc>
          <w:tcPr>
            <w:tcW w:w="660" w:type="dxa"/>
            <w:vAlign w:val="center"/>
            <w:hideMark/>
          </w:tcPr>
          <w:p w:rsidR="0023059C" w:rsidRPr="0023059C" w:rsidRDefault="0023059C" w:rsidP="0023059C">
            <w:pPr>
              <w:spacing w:after="0" w:line="240" w:lineRule="auto"/>
              <w:jc w:val="center"/>
              <w:rPr>
                <w:rFonts w:ascii="Times New Roman" w:eastAsia="Times New Roman" w:hAnsi="Times New Roman" w:cs="Times New Roman"/>
                <w:b/>
                <w:bCs/>
                <w:color w:val="000000"/>
                <w:sz w:val="27"/>
                <w:szCs w:val="27"/>
              </w:rPr>
            </w:pPr>
            <w:r w:rsidRPr="0023059C">
              <w:rPr>
                <w:rFonts w:ascii="Times New Roman" w:eastAsia="Times New Roman" w:hAnsi="Times New Roman" w:cs="Times New Roman"/>
                <w:b/>
                <w:bCs/>
                <w:color w:val="000000"/>
                <w:sz w:val="27"/>
                <w:szCs w:val="27"/>
              </w:rPr>
              <w:t>S.N.</w:t>
            </w:r>
          </w:p>
        </w:tc>
        <w:tc>
          <w:tcPr>
            <w:tcW w:w="0" w:type="auto"/>
            <w:vAlign w:val="center"/>
            <w:hideMark/>
          </w:tcPr>
          <w:p w:rsidR="0023059C" w:rsidRPr="0023059C" w:rsidRDefault="0023059C" w:rsidP="0023059C">
            <w:pPr>
              <w:spacing w:after="0" w:line="240" w:lineRule="auto"/>
              <w:jc w:val="center"/>
              <w:rPr>
                <w:rFonts w:ascii="Times New Roman" w:eastAsia="Times New Roman" w:hAnsi="Times New Roman" w:cs="Times New Roman"/>
                <w:b/>
                <w:bCs/>
                <w:color w:val="000000"/>
                <w:sz w:val="27"/>
                <w:szCs w:val="27"/>
              </w:rPr>
            </w:pPr>
            <w:r w:rsidRPr="0023059C">
              <w:rPr>
                <w:rFonts w:ascii="Times New Roman" w:eastAsia="Times New Roman" w:hAnsi="Times New Roman" w:cs="Times New Roman"/>
                <w:b/>
                <w:bCs/>
                <w:color w:val="000000"/>
                <w:sz w:val="27"/>
                <w:szCs w:val="27"/>
              </w:rPr>
              <w:t>Constructor &amp; Description</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BigInteger(byte[] val)</w:t>
            </w:r>
            <w:r w:rsidRPr="0023059C">
              <w:rPr>
                <w:rFonts w:ascii="Times New Roman" w:eastAsia="Times New Roman" w:hAnsi="Times New Roman" w:cs="Times New Roman"/>
                <w:color w:val="000000"/>
                <w:sz w:val="27"/>
                <w:szCs w:val="27"/>
              </w:rPr>
              <w:br/>
              <w:t>This constructor is used to translate a byte array containing the two's-complement binary representation of a BigInteger into a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BigInteger(int signum, byte[] magnitude)</w:t>
            </w:r>
            <w:r w:rsidRPr="0023059C">
              <w:rPr>
                <w:rFonts w:ascii="Times New Roman" w:eastAsia="Times New Roman" w:hAnsi="Times New Roman" w:cs="Times New Roman"/>
                <w:color w:val="000000"/>
                <w:sz w:val="27"/>
                <w:szCs w:val="27"/>
              </w:rPr>
              <w:br/>
              <w:t>This constructor is used to translate the sign-magnitude representation of a BigInteger into a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BigInteger(int bitLength, int certainty, Random rnd)</w:t>
            </w:r>
            <w:r w:rsidRPr="0023059C">
              <w:rPr>
                <w:rFonts w:ascii="Times New Roman" w:eastAsia="Times New Roman" w:hAnsi="Times New Roman" w:cs="Times New Roman"/>
                <w:color w:val="000000"/>
                <w:sz w:val="27"/>
                <w:szCs w:val="27"/>
              </w:rPr>
              <w:br/>
              <w:t>This constructor is used to construct a randomly generated positive BigInteger that is probably prime, with the specified bitLength.</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BigInteger(int numBits, Random rnd)</w:t>
            </w:r>
            <w:r w:rsidRPr="0023059C">
              <w:rPr>
                <w:rFonts w:ascii="Times New Roman" w:eastAsia="Times New Roman" w:hAnsi="Times New Roman" w:cs="Times New Roman"/>
                <w:color w:val="000000"/>
                <w:sz w:val="27"/>
                <w:szCs w:val="27"/>
              </w:rPr>
              <w:br/>
              <w:t>This constructor is used to construct a randomly generated BigInteger, uniformly distributed over the range 0 to (2</w:t>
            </w:r>
            <w:r w:rsidRPr="0023059C">
              <w:rPr>
                <w:rFonts w:ascii="Times New Roman" w:eastAsia="Times New Roman" w:hAnsi="Times New Roman" w:cs="Times New Roman"/>
                <w:color w:val="000000"/>
                <w:sz w:val="27"/>
                <w:szCs w:val="27"/>
                <w:vertAlign w:val="superscript"/>
              </w:rPr>
              <w:t>numBits</w:t>
            </w:r>
            <w:r w:rsidRPr="0023059C">
              <w:rPr>
                <w:rFonts w:ascii="Times New Roman" w:eastAsia="Times New Roman" w:hAnsi="Times New Roman" w:cs="Times New Roman"/>
                <w:color w:val="000000"/>
                <w:sz w:val="27"/>
                <w:szCs w:val="27"/>
              </w:rPr>
              <w:t> - 1), inclusive.</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5</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BigInteger(String val)</w:t>
            </w:r>
            <w:r w:rsidRPr="0023059C">
              <w:rPr>
                <w:rFonts w:ascii="Times New Roman" w:eastAsia="Times New Roman" w:hAnsi="Times New Roman" w:cs="Times New Roman"/>
                <w:color w:val="000000"/>
                <w:sz w:val="27"/>
                <w:szCs w:val="27"/>
              </w:rPr>
              <w:br/>
              <w:t>This constructor is used to translate the decimal String representation of a BigInteger into a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6</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b/>
                <w:bCs/>
                <w:color w:val="000000"/>
                <w:sz w:val="27"/>
                <w:szCs w:val="27"/>
              </w:rPr>
              <w:t>BigInteger(String val, int radix)</w:t>
            </w:r>
            <w:r w:rsidRPr="0023059C">
              <w:rPr>
                <w:rFonts w:ascii="Times New Roman" w:eastAsia="Times New Roman" w:hAnsi="Times New Roman" w:cs="Times New Roman"/>
                <w:color w:val="000000"/>
                <w:sz w:val="27"/>
                <w:szCs w:val="27"/>
              </w:rPr>
              <w:br/>
              <w:t>This constructor is used to translate the String representation of a BigInteger in the specified radix into a BigInteger.</w:t>
            </w:r>
          </w:p>
        </w:tc>
      </w:tr>
    </w:tbl>
    <w:p w:rsidR="0023059C" w:rsidRPr="0023059C" w:rsidRDefault="0023059C" w:rsidP="0023059C">
      <w:pPr>
        <w:spacing w:before="100" w:beforeAutospacing="1" w:after="100" w:afterAutospacing="1" w:line="240" w:lineRule="auto"/>
        <w:outlineLvl w:val="1"/>
        <w:rPr>
          <w:ins w:id="42" w:author="Unknown"/>
          <w:rFonts w:ascii="Times New Roman" w:eastAsia="Times New Roman" w:hAnsi="Times New Roman" w:cs="Times New Roman"/>
          <w:b/>
          <w:bCs/>
          <w:color w:val="000000"/>
          <w:sz w:val="36"/>
          <w:szCs w:val="36"/>
        </w:rPr>
      </w:pPr>
      <w:ins w:id="43" w:author="Unknown">
        <w:r w:rsidRPr="0023059C">
          <w:rPr>
            <w:rFonts w:ascii="Times New Roman" w:eastAsia="Times New Roman" w:hAnsi="Times New Roman" w:cs="Times New Roman"/>
            <w:b/>
            <w:bCs/>
            <w:color w:val="000000"/>
            <w:sz w:val="36"/>
            <w:szCs w:val="36"/>
          </w:rPr>
          <w:t>Class methods</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8685"/>
      </w:tblGrid>
      <w:tr w:rsidR="0023059C" w:rsidRPr="0023059C" w:rsidTr="0023059C">
        <w:trPr>
          <w:tblCellSpacing w:w="15" w:type="dxa"/>
        </w:trPr>
        <w:tc>
          <w:tcPr>
            <w:tcW w:w="720" w:type="dxa"/>
            <w:vAlign w:val="center"/>
            <w:hideMark/>
          </w:tcPr>
          <w:p w:rsidR="0023059C" w:rsidRPr="0023059C" w:rsidRDefault="0023059C" w:rsidP="0023059C">
            <w:pPr>
              <w:spacing w:after="0" w:line="240" w:lineRule="auto"/>
              <w:jc w:val="center"/>
              <w:rPr>
                <w:rFonts w:ascii="Times New Roman" w:eastAsia="Times New Roman" w:hAnsi="Times New Roman" w:cs="Times New Roman"/>
                <w:b/>
                <w:bCs/>
                <w:color w:val="000000"/>
                <w:sz w:val="27"/>
                <w:szCs w:val="27"/>
              </w:rPr>
            </w:pPr>
            <w:r w:rsidRPr="0023059C">
              <w:rPr>
                <w:rFonts w:ascii="Times New Roman" w:eastAsia="Times New Roman" w:hAnsi="Times New Roman" w:cs="Times New Roman"/>
                <w:b/>
                <w:bCs/>
                <w:color w:val="000000"/>
                <w:sz w:val="27"/>
                <w:szCs w:val="27"/>
              </w:rPr>
              <w:t>S.N.</w:t>
            </w:r>
          </w:p>
        </w:tc>
        <w:tc>
          <w:tcPr>
            <w:tcW w:w="0" w:type="auto"/>
            <w:vAlign w:val="center"/>
            <w:hideMark/>
          </w:tcPr>
          <w:p w:rsidR="0023059C" w:rsidRPr="0023059C" w:rsidRDefault="0023059C" w:rsidP="0023059C">
            <w:pPr>
              <w:spacing w:after="0" w:line="240" w:lineRule="auto"/>
              <w:jc w:val="center"/>
              <w:rPr>
                <w:rFonts w:ascii="Times New Roman" w:eastAsia="Times New Roman" w:hAnsi="Times New Roman" w:cs="Times New Roman"/>
                <w:b/>
                <w:bCs/>
                <w:color w:val="000000"/>
                <w:sz w:val="27"/>
                <w:szCs w:val="27"/>
              </w:rPr>
            </w:pPr>
            <w:r w:rsidRPr="0023059C">
              <w:rPr>
                <w:rFonts w:ascii="Times New Roman" w:eastAsia="Times New Roman" w:hAnsi="Times New Roman" w:cs="Times New Roman"/>
                <w:b/>
                <w:bCs/>
                <w:color w:val="000000"/>
                <w:sz w:val="27"/>
                <w:szCs w:val="27"/>
              </w:rPr>
              <w:t>Method &amp; Description</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6" w:history="1">
              <w:r w:rsidRPr="0023059C">
                <w:rPr>
                  <w:rFonts w:ascii="Times New Roman" w:eastAsia="Times New Roman" w:hAnsi="Times New Roman" w:cs="Times New Roman"/>
                  <w:color w:val="0000FF"/>
                  <w:sz w:val="27"/>
                  <w:szCs w:val="27"/>
                  <w:u w:val="single"/>
                </w:rPr>
                <w:t>BigInteger abs() </w:t>
              </w:r>
            </w:hyperlink>
            <w:r w:rsidRPr="0023059C">
              <w:rPr>
                <w:rFonts w:ascii="Times New Roman" w:eastAsia="Times New Roman" w:hAnsi="Times New Roman" w:cs="Times New Roman"/>
                <w:color w:val="000000"/>
                <w:sz w:val="27"/>
                <w:szCs w:val="27"/>
              </w:rPr>
              <w:br/>
              <w:t>This method returns a BigInteger whose value is the absolute value of this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7" w:history="1">
              <w:r w:rsidRPr="0023059C">
                <w:rPr>
                  <w:rFonts w:ascii="Times New Roman" w:eastAsia="Times New Roman" w:hAnsi="Times New Roman" w:cs="Times New Roman"/>
                  <w:color w:val="0000FF"/>
                  <w:sz w:val="27"/>
                  <w:szCs w:val="27"/>
                  <w:u w:val="single"/>
                </w:rPr>
                <w:t>BigInteger add(BigInteger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8" w:history="1">
              <w:r w:rsidRPr="0023059C">
                <w:rPr>
                  <w:rFonts w:ascii="Times New Roman" w:eastAsia="Times New Roman" w:hAnsi="Times New Roman" w:cs="Times New Roman"/>
                  <w:color w:val="0000FF"/>
                  <w:sz w:val="27"/>
                  <w:szCs w:val="27"/>
                  <w:u w:val="single"/>
                </w:rPr>
                <w:t>BigInteger and(BigInteger val)</w:t>
              </w:r>
            </w:hyperlink>
            <w:r w:rsidRPr="0023059C">
              <w:rPr>
                <w:rFonts w:ascii="Times New Roman" w:eastAsia="Times New Roman" w:hAnsi="Times New Roman" w:cs="Times New Roman"/>
                <w:color w:val="000000"/>
                <w:sz w:val="27"/>
                <w:szCs w:val="27"/>
              </w:rPr>
              <w:br/>
              <w:t>This method returns a BigInteger whose value is (this &amp;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9" w:history="1">
              <w:r w:rsidRPr="0023059C">
                <w:rPr>
                  <w:rFonts w:ascii="Times New Roman" w:eastAsia="Times New Roman" w:hAnsi="Times New Roman" w:cs="Times New Roman"/>
                  <w:color w:val="0000FF"/>
                  <w:sz w:val="27"/>
                  <w:szCs w:val="27"/>
                  <w:u w:val="single"/>
                </w:rPr>
                <w:t>BigInteger andNot(BigInteger val) </w:t>
              </w:r>
            </w:hyperlink>
            <w:r w:rsidRPr="0023059C">
              <w:rPr>
                <w:rFonts w:ascii="Times New Roman" w:eastAsia="Times New Roman" w:hAnsi="Times New Roman" w:cs="Times New Roman"/>
                <w:color w:val="000000"/>
                <w:sz w:val="27"/>
                <w:szCs w:val="27"/>
              </w:rPr>
              <w:br/>
            </w:r>
            <w:r w:rsidRPr="0023059C">
              <w:rPr>
                <w:rFonts w:ascii="Times New Roman" w:eastAsia="Times New Roman" w:hAnsi="Times New Roman" w:cs="Times New Roman"/>
                <w:color w:val="000000"/>
                <w:sz w:val="27"/>
                <w:szCs w:val="27"/>
              </w:rPr>
              <w:lastRenderedPageBreak/>
              <w:t>This method returns a BigInteger whose value is (this &amp;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lastRenderedPageBreak/>
              <w:t>5</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0" w:history="1">
              <w:r w:rsidRPr="0023059C">
                <w:rPr>
                  <w:rFonts w:ascii="Times New Roman" w:eastAsia="Times New Roman" w:hAnsi="Times New Roman" w:cs="Times New Roman"/>
                  <w:color w:val="0000FF"/>
                  <w:sz w:val="27"/>
                  <w:szCs w:val="27"/>
                  <w:u w:val="single"/>
                </w:rPr>
                <w:t>int bitCount()</w:t>
              </w:r>
            </w:hyperlink>
            <w:r w:rsidRPr="0023059C">
              <w:rPr>
                <w:rFonts w:ascii="Times New Roman" w:eastAsia="Times New Roman" w:hAnsi="Times New Roman" w:cs="Times New Roman"/>
                <w:color w:val="000000"/>
                <w:sz w:val="27"/>
                <w:szCs w:val="27"/>
              </w:rPr>
              <w:br/>
              <w:t>This method returns the number of bits in the two's complement representation of this BigInteger that differ from its sign bit.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6</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1" w:history="1">
              <w:r w:rsidRPr="0023059C">
                <w:rPr>
                  <w:rFonts w:ascii="Times New Roman" w:eastAsia="Times New Roman" w:hAnsi="Times New Roman" w:cs="Times New Roman"/>
                  <w:color w:val="0000FF"/>
                  <w:sz w:val="27"/>
                  <w:szCs w:val="27"/>
                  <w:u w:val="single"/>
                </w:rPr>
                <w:t>int bitLength() </w:t>
              </w:r>
            </w:hyperlink>
            <w:r w:rsidRPr="0023059C">
              <w:rPr>
                <w:rFonts w:ascii="Times New Roman" w:eastAsia="Times New Roman" w:hAnsi="Times New Roman" w:cs="Times New Roman"/>
                <w:color w:val="000000"/>
                <w:sz w:val="27"/>
                <w:szCs w:val="27"/>
              </w:rPr>
              <w:br/>
              <w:t>This method returns the number of bits in the minimal two's-complement representation of this BigInteger, excluding a sign bit.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7</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2" w:history="1">
              <w:r w:rsidRPr="0023059C">
                <w:rPr>
                  <w:rFonts w:ascii="Times New Roman" w:eastAsia="Times New Roman" w:hAnsi="Times New Roman" w:cs="Times New Roman"/>
                  <w:color w:val="0000FF"/>
                  <w:sz w:val="27"/>
                  <w:szCs w:val="27"/>
                  <w:u w:val="single"/>
                </w:rPr>
                <w:t>BigInteger clearBit(int n)</w:t>
              </w:r>
            </w:hyperlink>
            <w:r w:rsidRPr="0023059C">
              <w:rPr>
                <w:rFonts w:ascii="Times New Roman" w:eastAsia="Times New Roman" w:hAnsi="Times New Roman" w:cs="Times New Roman"/>
                <w:color w:val="000000"/>
                <w:sz w:val="27"/>
                <w:szCs w:val="27"/>
              </w:rPr>
              <w:br/>
              <w:t>This method returns a BigInteger whose value is equivalent to this BigInteger with the designated bit cleared.</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8</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3" w:history="1">
              <w:r w:rsidRPr="0023059C">
                <w:rPr>
                  <w:rFonts w:ascii="Times New Roman" w:eastAsia="Times New Roman" w:hAnsi="Times New Roman" w:cs="Times New Roman"/>
                  <w:color w:val="0000FF"/>
                  <w:sz w:val="27"/>
                  <w:szCs w:val="27"/>
                  <w:u w:val="single"/>
                </w:rPr>
                <w:t>int compareTo(BigInteger val)</w:t>
              </w:r>
            </w:hyperlink>
            <w:r w:rsidRPr="0023059C">
              <w:rPr>
                <w:rFonts w:ascii="Times New Roman" w:eastAsia="Times New Roman" w:hAnsi="Times New Roman" w:cs="Times New Roman"/>
                <w:color w:val="000000"/>
                <w:sz w:val="27"/>
                <w:szCs w:val="27"/>
              </w:rPr>
              <w:br/>
              <w:t>This method compares this BigInteger with the specified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9</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4" w:history="1">
              <w:r w:rsidRPr="0023059C">
                <w:rPr>
                  <w:rFonts w:ascii="Times New Roman" w:eastAsia="Times New Roman" w:hAnsi="Times New Roman" w:cs="Times New Roman"/>
                  <w:color w:val="0000FF"/>
                  <w:sz w:val="27"/>
                  <w:szCs w:val="27"/>
                  <w:u w:val="single"/>
                </w:rPr>
                <w:t>BigInteger divide(BigInteger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10</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5" w:history="1">
              <w:r w:rsidRPr="0023059C">
                <w:rPr>
                  <w:rFonts w:ascii="Times New Roman" w:eastAsia="Times New Roman" w:hAnsi="Times New Roman" w:cs="Times New Roman"/>
                  <w:color w:val="0000FF"/>
                  <w:sz w:val="27"/>
                  <w:szCs w:val="27"/>
                  <w:u w:val="single"/>
                </w:rPr>
                <w:t>BigInteger[ ] divideAndRemainder(BigInteger val)</w:t>
              </w:r>
            </w:hyperlink>
            <w:r w:rsidRPr="0023059C">
              <w:rPr>
                <w:rFonts w:ascii="Times New Roman" w:eastAsia="Times New Roman" w:hAnsi="Times New Roman" w:cs="Times New Roman"/>
                <w:color w:val="000000"/>
                <w:sz w:val="27"/>
                <w:szCs w:val="27"/>
              </w:rPr>
              <w:br/>
              <w:t>This method returns an array of two BigIntegers containing (this / val) followed by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6" w:history="1">
              <w:r w:rsidRPr="0023059C">
                <w:rPr>
                  <w:rFonts w:ascii="Times New Roman" w:eastAsia="Times New Roman" w:hAnsi="Times New Roman" w:cs="Times New Roman"/>
                  <w:color w:val="0000FF"/>
                  <w:sz w:val="27"/>
                  <w:szCs w:val="27"/>
                  <w:u w:val="single"/>
                </w:rPr>
                <w:t>double doubleValue()</w:t>
              </w:r>
            </w:hyperlink>
            <w:r w:rsidRPr="0023059C">
              <w:rPr>
                <w:rFonts w:ascii="Times New Roman" w:eastAsia="Times New Roman" w:hAnsi="Times New Roman" w:cs="Times New Roman"/>
                <w:color w:val="000000"/>
                <w:sz w:val="27"/>
                <w:szCs w:val="27"/>
              </w:rPr>
              <w:br/>
              <w:t>This method converts this BigInteger to a double.</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7" w:history="1">
              <w:r w:rsidRPr="0023059C">
                <w:rPr>
                  <w:rFonts w:ascii="Times New Roman" w:eastAsia="Times New Roman" w:hAnsi="Times New Roman" w:cs="Times New Roman"/>
                  <w:color w:val="0000FF"/>
                  <w:sz w:val="27"/>
                  <w:szCs w:val="27"/>
                  <w:u w:val="single"/>
                </w:rPr>
                <w:t>boolean equals(Object x)</w:t>
              </w:r>
            </w:hyperlink>
            <w:r w:rsidRPr="0023059C">
              <w:rPr>
                <w:rFonts w:ascii="Times New Roman" w:eastAsia="Times New Roman" w:hAnsi="Times New Roman" w:cs="Times New Roman"/>
                <w:color w:val="000000"/>
                <w:sz w:val="27"/>
                <w:szCs w:val="27"/>
              </w:rPr>
              <w:br/>
              <w:t>This method compares this BigInteger with the specified Object for equality.</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8" w:history="1">
              <w:r w:rsidRPr="0023059C">
                <w:rPr>
                  <w:rFonts w:ascii="Times New Roman" w:eastAsia="Times New Roman" w:hAnsi="Times New Roman" w:cs="Times New Roman"/>
                  <w:color w:val="0000FF"/>
                  <w:sz w:val="27"/>
                  <w:szCs w:val="27"/>
                  <w:u w:val="single"/>
                </w:rPr>
                <w:t>BigInteger flipBit(int n)</w:t>
              </w:r>
            </w:hyperlink>
            <w:r w:rsidRPr="0023059C">
              <w:rPr>
                <w:rFonts w:ascii="Times New Roman" w:eastAsia="Times New Roman" w:hAnsi="Times New Roman" w:cs="Times New Roman"/>
                <w:color w:val="000000"/>
                <w:sz w:val="27"/>
                <w:szCs w:val="27"/>
              </w:rPr>
              <w:br/>
              <w:t>This method returns a BigInteger whose value is equivalent to this BigInteger with the designated bit flipped.</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19" w:history="1">
              <w:r w:rsidRPr="0023059C">
                <w:rPr>
                  <w:rFonts w:ascii="Times New Roman" w:eastAsia="Times New Roman" w:hAnsi="Times New Roman" w:cs="Times New Roman"/>
                  <w:color w:val="0000FF"/>
                  <w:sz w:val="27"/>
                  <w:szCs w:val="27"/>
                  <w:u w:val="single"/>
                </w:rPr>
                <w:t>float floatValue()</w:t>
              </w:r>
            </w:hyperlink>
            <w:r w:rsidRPr="0023059C">
              <w:rPr>
                <w:rFonts w:ascii="Times New Roman" w:eastAsia="Times New Roman" w:hAnsi="Times New Roman" w:cs="Times New Roman"/>
                <w:color w:val="000000"/>
                <w:sz w:val="27"/>
                <w:szCs w:val="27"/>
              </w:rPr>
              <w:br/>
              <w:t>This method converts this BigInteger to a float.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15</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0" w:history="1">
              <w:r w:rsidRPr="0023059C">
                <w:rPr>
                  <w:rFonts w:ascii="Times New Roman" w:eastAsia="Times New Roman" w:hAnsi="Times New Roman" w:cs="Times New Roman"/>
                  <w:color w:val="0000FF"/>
                  <w:sz w:val="27"/>
                  <w:szCs w:val="27"/>
                  <w:u w:val="single"/>
                </w:rPr>
                <w:t>BigInteger gcd(BigInteger val) </w:t>
              </w:r>
            </w:hyperlink>
            <w:r w:rsidRPr="0023059C">
              <w:rPr>
                <w:rFonts w:ascii="Times New Roman" w:eastAsia="Times New Roman" w:hAnsi="Times New Roman" w:cs="Times New Roman"/>
                <w:color w:val="000000"/>
                <w:sz w:val="27"/>
                <w:szCs w:val="27"/>
              </w:rPr>
              <w:br/>
              <w:t>This method returns a BigInteger whose value is the greatest common divisor of abs(this) and abs(val).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16</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1" w:history="1">
              <w:r w:rsidRPr="0023059C">
                <w:rPr>
                  <w:rFonts w:ascii="Times New Roman" w:eastAsia="Times New Roman" w:hAnsi="Times New Roman" w:cs="Times New Roman"/>
                  <w:color w:val="0000FF"/>
                  <w:sz w:val="27"/>
                  <w:szCs w:val="27"/>
                  <w:u w:val="single"/>
                </w:rPr>
                <w:t>int getLowestSetBit()</w:t>
              </w:r>
            </w:hyperlink>
            <w:r w:rsidRPr="0023059C">
              <w:rPr>
                <w:rFonts w:ascii="Times New Roman" w:eastAsia="Times New Roman" w:hAnsi="Times New Roman" w:cs="Times New Roman"/>
                <w:color w:val="000000"/>
                <w:sz w:val="27"/>
                <w:szCs w:val="27"/>
              </w:rPr>
              <w:br/>
              <w:t>This method returns the index of the rightmost (lowest-order) one bit in this BigInteger (the number of zero bits to the right of the rightmost one bit).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17</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2" w:history="1">
              <w:r w:rsidRPr="0023059C">
                <w:rPr>
                  <w:rFonts w:ascii="Times New Roman" w:eastAsia="Times New Roman" w:hAnsi="Times New Roman" w:cs="Times New Roman"/>
                  <w:color w:val="0000FF"/>
                  <w:sz w:val="27"/>
                  <w:szCs w:val="27"/>
                  <w:u w:val="single"/>
                </w:rPr>
                <w:t>int hashCode()</w:t>
              </w:r>
            </w:hyperlink>
            <w:r w:rsidRPr="0023059C">
              <w:rPr>
                <w:rFonts w:ascii="Times New Roman" w:eastAsia="Times New Roman" w:hAnsi="Times New Roman" w:cs="Times New Roman"/>
                <w:color w:val="000000"/>
                <w:sz w:val="27"/>
                <w:szCs w:val="27"/>
              </w:rPr>
              <w:br/>
              <w:t>This method returns the hash code for this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18</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3" w:history="1">
              <w:r w:rsidRPr="0023059C">
                <w:rPr>
                  <w:rFonts w:ascii="Times New Roman" w:eastAsia="Times New Roman" w:hAnsi="Times New Roman" w:cs="Times New Roman"/>
                  <w:color w:val="0000FF"/>
                  <w:sz w:val="27"/>
                  <w:szCs w:val="27"/>
                  <w:u w:val="single"/>
                </w:rPr>
                <w:t>int intValue()</w:t>
              </w:r>
            </w:hyperlink>
            <w:r w:rsidRPr="0023059C">
              <w:rPr>
                <w:rFonts w:ascii="Times New Roman" w:eastAsia="Times New Roman" w:hAnsi="Times New Roman" w:cs="Times New Roman"/>
                <w:color w:val="000000"/>
                <w:sz w:val="27"/>
                <w:szCs w:val="27"/>
              </w:rPr>
              <w:br/>
              <w:t>This method converts this BigInteger to an int.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19</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4" w:history="1">
              <w:r w:rsidRPr="0023059C">
                <w:rPr>
                  <w:rFonts w:ascii="Times New Roman" w:eastAsia="Times New Roman" w:hAnsi="Times New Roman" w:cs="Times New Roman"/>
                  <w:color w:val="0000FF"/>
                  <w:sz w:val="27"/>
                  <w:szCs w:val="27"/>
                  <w:u w:val="single"/>
                </w:rPr>
                <w:t>boolean isProbablePrime(int certainty)</w:t>
              </w:r>
            </w:hyperlink>
            <w:r w:rsidRPr="0023059C">
              <w:rPr>
                <w:rFonts w:ascii="Times New Roman" w:eastAsia="Times New Roman" w:hAnsi="Times New Roman" w:cs="Times New Roman"/>
                <w:color w:val="000000"/>
                <w:sz w:val="27"/>
                <w:szCs w:val="27"/>
              </w:rPr>
              <w:br/>
              <w:t xml:space="preserve">This method returns true if this BigInteger is probably prime, false if it's </w:t>
            </w:r>
            <w:r w:rsidRPr="0023059C">
              <w:rPr>
                <w:rFonts w:ascii="Times New Roman" w:eastAsia="Times New Roman" w:hAnsi="Times New Roman" w:cs="Times New Roman"/>
                <w:color w:val="000000"/>
                <w:sz w:val="27"/>
                <w:szCs w:val="27"/>
              </w:rPr>
              <w:lastRenderedPageBreak/>
              <w:t>definitely composite.</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lastRenderedPageBreak/>
              <w:t>20</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5" w:history="1">
              <w:r w:rsidRPr="0023059C">
                <w:rPr>
                  <w:rFonts w:ascii="Times New Roman" w:eastAsia="Times New Roman" w:hAnsi="Times New Roman" w:cs="Times New Roman"/>
                  <w:color w:val="0000FF"/>
                  <w:sz w:val="27"/>
                  <w:szCs w:val="27"/>
                  <w:u w:val="single"/>
                </w:rPr>
                <w:t>long longValue()</w:t>
              </w:r>
            </w:hyperlink>
            <w:r w:rsidRPr="0023059C">
              <w:rPr>
                <w:rFonts w:ascii="Times New Roman" w:eastAsia="Times New Roman" w:hAnsi="Times New Roman" w:cs="Times New Roman"/>
                <w:color w:val="000000"/>
                <w:sz w:val="27"/>
                <w:szCs w:val="27"/>
              </w:rPr>
              <w:br/>
              <w:t>This method converts this BigInteger to a long.</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6" w:history="1">
              <w:r w:rsidRPr="0023059C">
                <w:rPr>
                  <w:rFonts w:ascii="Times New Roman" w:eastAsia="Times New Roman" w:hAnsi="Times New Roman" w:cs="Times New Roman"/>
                  <w:color w:val="0000FF"/>
                  <w:sz w:val="27"/>
                  <w:szCs w:val="27"/>
                  <w:u w:val="single"/>
                </w:rPr>
                <w:t>BigInteger max(BigInteger val)</w:t>
              </w:r>
            </w:hyperlink>
            <w:r w:rsidRPr="0023059C">
              <w:rPr>
                <w:rFonts w:ascii="Times New Roman" w:eastAsia="Times New Roman" w:hAnsi="Times New Roman" w:cs="Times New Roman"/>
                <w:color w:val="000000"/>
                <w:sz w:val="27"/>
                <w:szCs w:val="27"/>
              </w:rPr>
              <w:br/>
              <w:t>This method returns the maximum of this BigInteger and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7" w:history="1">
              <w:r w:rsidRPr="0023059C">
                <w:rPr>
                  <w:rFonts w:ascii="Times New Roman" w:eastAsia="Times New Roman" w:hAnsi="Times New Roman" w:cs="Times New Roman"/>
                  <w:color w:val="0000FF"/>
                  <w:sz w:val="27"/>
                  <w:szCs w:val="27"/>
                  <w:u w:val="single"/>
                </w:rPr>
                <w:t>BigInteger min(BigInteger val)</w:t>
              </w:r>
            </w:hyperlink>
            <w:r w:rsidRPr="0023059C">
              <w:rPr>
                <w:rFonts w:ascii="Times New Roman" w:eastAsia="Times New Roman" w:hAnsi="Times New Roman" w:cs="Times New Roman"/>
                <w:color w:val="000000"/>
                <w:sz w:val="27"/>
                <w:szCs w:val="27"/>
              </w:rPr>
              <w:br/>
              <w:t>This method returns the minimum of this BigInteger and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8" w:history="1">
              <w:r w:rsidRPr="0023059C">
                <w:rPr>
                  <w:rFonts w:ascii="Times New Roman" w:eastAsia="Times New Roman" w:hAnsi="Times New Roman" w:cs="Times New Roman"/>
                  <w:color w:val="0000FF"/>
                  <w:sz w:val="27"/>
                  <w:szCs w:val="27"/>
                  <w:u w:val="single"/>
                </w:rPr>
                <w:t>BigInteger mod(BigInteger m)</w:t>
              </w:r>
            </w:hyperlink>
            <w:r w:rsidRPr="0023059C">
              <w:rPr>
                <w:rFonts w:ascii="Times New Roman" w:eastAsia="Times New Roman" w:hAnsi="Times New Roman" w:cs="Times New Roman"/>
                <w:color w:val="000000"/>
                <w:sz w:val="27"/>
                <w:szCs w:val="27"/>
              </w:rPr>
              <w:br/>
              <w:t>This method returns a BigInteger whose value is (this mod m).</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29" w:history="1">
              <w:r w:rsidRPr="0023059C">
                <w:rPr>
                  <w:rFonts w:ascii="Times New Roman" w:eastAsia="Times New Roman" w:hAnsi="Times New Roman" w:cs="Times New Roman"/>
                  <w:color w:val="0000FF"/>
                  <w:sz w:val="27"/>
                  <w:szCs w:val="27"/>
                  <w:u w:val="single"/>
                </w:rPr>
                <w:t>BigInteger modInverse(BigInteger m)</w:t>
              </w:r>
            </w:hyperlink>
            <w:r w:rsidRPr="0023059C">
              <w:rPr>
                <w:rFonts w:ascii="Times New Roman" w:eastAsia="Times New Roman" w:hAnsi="Times New Roman" w:cs="Times New Roman"/>
                <w:color w:val="000000"/>
                <w:sz w:val="27"/>
                <w:szCs w:val="27"/>
              </w:rPr>
              <w:br/>
              <w:t>This method returns a BigInteger whose value is (this</w:t>
            </w:r>
            <w:r w:rsidRPr="0023059C">
              <w:rPr>
                <w:rFonts w:ascii="Times New Roman" w:eastAsia="Times New Roman" w:hAnsi="Times New Roman" w:cs="Times New Roman"/>
                <w:color w:val="000000"/>
                <w:sz w:val="27"/>
                <w:szCs w:val="27"/>
                <w:vertAlign w:val="superscript"/>
              </w:rPr>
              <w:t>-1</w:t>
            </w:r>
            <w:r w:rsidRPr="0023059C">
              <w:rPr>
                <w:rFonts w:ascii="Times New Roman" w:eastAsia="Times New Roman" w:hAnsi="Times New Roman" w:cs="Times New Roman"/>
                <w:color w:val="000000"/>
                <w:sz w:val="27"/>
                <w:szCs w:val="27"/>
              </w:rPr>
              <w:t> mod m).</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25</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0" w:history="1">
              <w:r w:rsidRPr="0023059C">
                <w:rPr>
                  <w:rFonts w:ascii="Times New Roman" w:eastAsia="Times New Roman" w:hAnsi="Times New Roman" w:cs="Times New Roman"/>
                  <w:color w:val="0000FF"/>
                  <w:sz w:val="27"/>
                  <w:szCs w:val="27"/>
                  <w:u w:val="single"/>
                </w:rPr>
                <w:t>BigInteger modPow(BigInteger exponent, BigInteger m)</w:t>
              </w:r>
            </w:hyperlink>
            <w:r w:rsidRPr="0023059C">
              <w:rPr>
                <w:rFonts w:ascii="Times New Roman" w:eastAsia="Times New Roman" w:hAnsi="Times New Roman" w:cs="Times New Roman"/>
                <w:color w:val="000000"/>
                <w:sz w:val="27"/>
                <w:szCs w:val="27"/>
              </w:rPr>
              <w:br/>
              <w:t>This method returns a BigInteger whose value is (this</w:t>
            </w:r>
            <w:r w:rsidRPr="0023059C">
              <w:rPr>
                <w:rFonts w:ascii="Times New Roman" w:eastAsia="Times New Roman" w:hAnsi="Times New Roman" w:cs="Times New Roman"/>
                <w:color w:val="000000"/>
                <w:sz w:val="27"/>
                <w:szCs w:val="27"/>
                <w:vertAlign w:val="superscript"/>
              </w:rPr>
              <w:t>exponent</w:t>
            </w:r>
            <w:r w:rsidRPr="0023059C">
              <w:rPr>
                <w:rFonts w:ascii="Times New Roman" w:eastAsia="Times New Roman" w:hAnsi="Times New Roman" w:cs="Times New Roman"/>
                <w:color w:val="000000"/>
                <w:sz w:val="27"/>
                <w:szCs w:val="27"/>
              </w:rPr>
              <w:t> mod m).</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26</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1" w:history="1">
              <w:r w:rsidRPr="0023059C">
                <w:rPr>
                  <w:rFonts w:ascii="Times New Roman" w:eastAsia="Times New Roman" w:hAnsi="Times New Roman" w:cs="Times New Roman"/>
                  <w:color w:val="0000FF"/>
                  <w:sz w:val="27"/>
                  <w:szCs w:val="27"/>
                  <w:u w:val="single"/>
                </w:rPr>
                <w:t>BigInteger multiply(BigInteger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27</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2" w:history="1">
              <w:r w:rsidRPr="0023059C">
                <w:rPr>
                  <w:rFonts w:ascii="Times New Roman" w:eastAsia="Times New Roman" w:hAnsi="Times New Roman" w:cs="Times New Roman"/>
                  <w:color w:val="0000FF"/>
                  <w:sz w:val="27"/>
                  <w:szCs w:val="27"/>
                  <w:u w:val="single"/>
                </w:rPr>
                <w:t>BigInteger negate()</w:t>
              </w:r>
            </w:hyperlink>
            <w:r w:rsidRPr="0023059C">
              <w:rPr>
                <w:rFonts w:ascii="Times New Roman" w:eastAsia="Times New Roman" w:hAnsi="Times New Roman" w:cs="Times New Roman"/>
                <w:color w:val="000000"/>
                <w:sz w:val="27"/>
                <w:szCs w:val="27"/>
              </w:rPr>
              <w:br/>
              <w:t>This method returns a BigInteger whose value is (-this).</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28</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3" w:history="1">
              <w:r w:rsidRPr="0023059C">
                <w:rPr>
                  <w:rFonts w:ascii="Times New Roman" w:eastAsia="Times New Roman" w:hAnsi="Times New Roman" w:cs="Times New Roman"/>
                  <w:color w:val="0000FF"/>
                  <w:sz w:val="27"/>
                  <w:szCs w:val="27"/>
                  <w:u w:val="single"/>
                </w:rPr>
                <w:t>BigInteger nextProbablePrime() </w:t>
              </w:r>
            </w:hyperlink>
            <w:r w:rsidRPr="0023059C">
              <w:rPr>
                <w:rFonts w:ascii="Times New Roman" w:eastAsia="Times New Roman" w:hAnsi="Times New Roman" w:cs="Times New Roman"/>
                <w:color w:val="000000"/>
                <w:sz w:val="27"/>
                <w:szCs w:val="27"/>
              </w:rPr>
              <w:br/>
              <w:t>This method returns the first integer greater than this BigInteger that is probably prime.</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29</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4" w:history="1">
              <w:r w:rsidRPr="0023059C">
                <w:rPr>
                  <w:rFonts w:ascii="Times New Roman" w:eastAsia="Times New Roman" w:hAnsi="Times New Roman" w:cs="Times New Roman"/>
                  <w:color w:val="0000FF"/>
                  <w:sz w:val="27"/>
                  <w:szCs w:val="27"/>
                  <w:u w:val="single"/>
                </w:rPr>
                <w:t>BigInteger not()</w:t>
              </w:r>
            </w:hyperlink>
            <w:r w:rsidRPr="0023059C">
              <w:rPr>
                <w:rFonts w:ascii="Times New Roman" w:eastAsia="Times New Roman" w:hAnsi="Times New Roman" w:cs="Times New Roman"/>
                <w:color w:val="000000"/>
                <w:sz w:val="27"/>
                <w:szCs w:val="27"/>
              </w:rPr>
              <w:br/>
              <w:t>This method returns a BigInteger whose value is (~this).</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30</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5" w:history="1">
              <w:r w:rsidRPr="0023059C">
                <w:rPr>
                  <w:rFonts w:ascii="Times New Roman" w:eastAsia="Times New Roman" w:hAnsi="Times New Roman" w:cs="Times New Roman"/>
                  <w:color w:val="0000FF"/>
                  <w:sz w:val="27"/>
                  <w:szCs w:val="27"/>
                  <w:u w:val="single"/>
                </w:rPr>
                <w:t>BigInteger or(BigInteger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6" w:history="1">
              <w:r w:rsidRPr="0023059C">
                <w:rPr>
                  <w:rFonts w:ascii="Times New Roman" w:eastAsia="Times New Roman" w:hAnsi="Times New Roman" w:cs="Times New Roman"/>
                  <w:color w:val="0000FF"/>
                  <w:sz w:val="27"/>
                  <w:szCs w:val="27"/>
                  <w:u w:val="single"/>
                </w:rPr>
                <w:t>BigInteger pow(int exponent)</w:t>
              </w:r>
            </w:hyperlink>
            <w:r w:rsidRPr="0023059C">
              <w:rPr>
                <w:rFonts w:ascii="Times New Roman" w:eastAsia="Times New Roman" w:hAnsi="Times New Roman" w:cs="Times New Roman"/>
                <w:color w:val="000000"/>
                <w:sz w:val="27"/>
                <w:szCs w:val="27"/>
              </w:rPr>
              <w:br/>
              <w:t>This method returns a BigInteger whose value is (this</w:t>
            </w:r>
            <w:r w:rsidRPr="0023059C">
              <w:rPr>
                <w:rFonts w:ascii="Times New Roman" w:eastAsia="Times New Roman" w:hAnsi="Times New Roman" w:cs="Times New Roman"/>
                <w:color w:val="000000"/>
                <w:sz w:val="27"/>
                <w:szCs w:val="27"/>
                <w:vertAlign w:val="superscript"/>
              </w:rPr>
              <w:t>exponent</w:t>
            </w:r>
            <w:r w:rsidRPr="0023059C">
              <w:rPr>
                <w:rFonts w:ascii="Times New Roman" w:eastAsia="Times New Roman" w:hAnsi="Times New Roman" w:cs="Times New Roman"/>
                <w:color w:val="000000"/>
                <w:sz w:val="27"/>
                <w:szCs w:val="27"/>
              </w:rPr>
              <w: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7" w:history="1">
              <w:r w:rsidRPr="0023059C">
                <w:rPr>
                  <w:rFonts w:ascii="Times New Roman" w:eastAsia="Times New Roman" w:hAnsi="Times New Roman" w:cs="Times New Roman"/>
                  <w:color w:val="0000FF"/>
                  <w:sz w:val="27"/>
                  <w:szCs w:val="27"/>
                  <w:u w:val="single"/>
                </w:rPr>
                <w:t>static BigInteger probablePrime(int bitLength, Random rnd)</w:t>
              </w:r>
            </w:hyperlink>
            <w:r w:rsidRPr="0023059C">
              <w:rPr>
                <w:rFonts w:ascii="Times New Roman" w:eastAsia="Times New Roman" w:hAnsi="Times New Roman" w:cs="Times New Roman"/>
                <w:color w:val="000000"/>
                <w:sz w:val="27"/>
                <w:szCs w:val="27"/>
              </w:rPr>
              <w:br/>
              <w:t>This method returns a positive BigInteger that is probably prime, with the specified bitLength.</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8" w:history="1">
              <w:r w:rsidRPr="0023059C">
                <w:rPr>
                  <w:rFonts w:ascii="Times New Roman" w:eastAsia="Times New Roman" w:hAnsi="Times New Roman" w:cs="Times New Roman"/>
                  <w:color w:val="0000FF"/>
                  <w:sz w:val="27"/>
                  <w:szCs w:val="27"/>
                  <w:u w:val="single"/>
                </w:rPr>
                <w:t>BigInteger remainder(BigInteger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39" w:history="1">
              <w:r w:rsidRPr="0023059C">
                <w:rPr>
                  <w:rFonts w:ascii="Times New Roman" w:eastAsia="Times New Roman" w:hAnsi="Times New Roman" w:cs="Times New Roman"/>
                  <w:color w:val="0000FF"/>
                  <w:sz w:val="27"/>
                  <w:szCs w:val="27"/>
                  <w:u w:val="single"/>
                </w:rPr>
                <w:t>BigInteger setBit(int n)</w:t>
              </w:r>
            </w:hyperlink>
            <w:r w:rsidRPr="0023059C">
              <w:rPr>
                <w:rFonts w:ascii="Times New Roman" w:eastAsia="Times New Roman" w:hAnsi="Times New Roman" w:cs="Times New Roman"/>
                <w:color w:val="000000"/>
                <w:sz w:val="27"/>
                <w:szCs w:val="27"/>
              </w:rPr>
              <w:br/>
              <w:t>This method returns a BigInteger whose value is equivalent to this BigInteger with the designated bit set.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35</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0" w:history="1">
              <w:r w:rsidRPr="0023059C">
                <w:rPr>
                  <w:rFonts w:ascii="Times New Roman" w:eastAsia="Times New Roman" w:hAnsi="Times New Roman" w:cs="Times New Roman"/>
                  <w:color w:val="0000FF"/>
                  <w:sz w:val="27"/>
                  <w:szCs w:val="27"/>
                  <w:u w:val="single"/>
                </w:rPr>
                <w:t>BigInteger shiftLeft(int n)</w:t>
              </w:r>
            </w:hyperlink>
            <w:r w:rsidRPr="0023059C">
              <w:rPr>
                <w:rFonts w:ascii="Times New Roman" w:eastAsia="Times New Roman" w:hAnsi="Times New Roman" w:cs="Times New Roman"/>
                <w:color w:val="000000"/>
                <w:sz w:val="27"/>
                <w:szCs w:val="27"/>
              </w:rPr>
              <w:br/>
              <w:t>This method returns a BigInteger whose value is (this &lt;&lt; n).</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36</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1" w:history="1">
              <w:r w:rsidRPr="0023059C">
                <w:rPr>
                  <w:rFonts w:ascii="Times New Roman" w:eastAsia="Times New Roman" w:hAnsi="Times New Roman" w:cs="Times New Roman"/>
                  <w:color w:val="0000FF"/>
                  <w:sz w:val="27"/>
                  <w:szCs w:val="27"/>
                  <w:u w:val="single"/>
                </w:rPr>
                <w:t>BigInteger shiftRight(int n)</w:t>
              </w:r>
            </w:hyperlink>
            <w:r w:rsidRPr="0023059C">
              <w:rPr>
                <w:rFonts w:ascii="Times New Roman" w:eastAsia="Times New Roman" w:hAnsi="Times New Roman" w:cs="Times New Roman"/>
                <w:color w:val="000000"/>
                <w:sz w:val="27"/>
                <w:szCs w:val="27"/>
              </w:rPr>
              <w:br/>
              <w:t>This method returns a BigInteger whose value is (this &gt;&gt; n).</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lastRenderedPageBreak/>
              <w:t>37</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2" w:history="1">
              <w:r w:rsidRPr="0023059C">
                <w:rPr>
                  <w:rFonts w:ascii="Times New Roman" w:eastAsia="Times New Roman" w:hAnsi="Times New Roman" w:cs="Times New Roman"/>
                  <w:color w:val="0000FF"/>
                  <w:sz w:val="27"/>
                  <w:szCs w:val="27"/>
                  <w:u w:val="single"/>
                </w:rPr>
                <w:t>int signum() </w:t>
              </w:r>
            </w:hyperlink>
            <w:r w:rsidRPr="0023059C">
              <w:rPr>
                <w:rFonts w:ascii="Times New Roman" w:eastAsia="Times New Roman" w:hAnsi="Times New Roman" w:cs="Times New Roman"/>
                <w:color w:val="000000"/>
                <w:sz w:val="27"/>
                <w:szCs w:val="27"/>
              </w:rPr>
              <w:br/>
              <w:t>This method returns the signum function of this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38</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3" w:history="1">
              <w:r w:rsidRPr="0023059C">
                <w:rPr>
                  <w:rFonts w:ascii="Times New Roman" w:eastAsia="Times New Roman" w:hAnsi="Times New Roman" w:cs="Times New Roman"/>
                  <w:color w:val="0000FF"/>
                  <w:sz w:val="27"/>
                  <w:szCs w:val="27"/>
                  <w:u w:val="single"/>
                </w:rPr>
                <w:t>BigInteger subtract(BigInteger val)</w:t>
              </w:r>
            </w:hyperlink>
            <w:r w:rsidRPr="0023059C">
              <w:rPr>
                <w:rFonts w:ascii="Times New Roman" w:eastAsia="Times New Roman" w:hAnsi="Times New Roman" w:cs="Times New Roman"/>
                <w:color w:val="000000"/>
                <w:sz w:val="27"/>
                <w:szCs w:val="27"/>
              </w:rPr>
              <w:br/>
              <w:t>This method returns a BigInteger whose value is (this - val).</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39</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4" w:history="1">
              <w:r w:rsidRPr="0023059C">
                <w:rPr>
                  <w:rFonts w:ascii="Times New Roman" w:eastAsia="Times New Roman" w:hAnsi="Times New Roman" w:cs="Times New Roman"/>
                  <w:color w:val="0000FF"/>
                  <w:sz w:val="27"/>
                  <w:szCs w:val="27"/>
                  <w:u w:val="single"/>
                </w:rPr>
                <w:t>boolean testBit(int n)</w:t>
              </w:r>
            </w:hyperlink>
            <w:r w:rsidRPr="0023059C">
              <w:rPr>
                <w:rFonts w:ascii="Times New Roman" w:eastAsia="Times New Roman" w:hAnsi="Times New Roman" w:cs="Times New Roman"/>
                <w:color w:val="000000"/>
                <w:sz w:val="27"/>
                <w:szCs w:val="27"/>
              </w:rPr>
              <w:br/>
              <w:t>This method returns true if and only if the designated bit is set.</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40</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5" w:history="1">
              <w:r w:rsidRPr="0023059C">
                <w:rPr>
                  <w:rFonts w:ascii="Times New Roman" w:eastAsia="Times New Roman" w:hAnsi="Times New Roman" w:cs="Times New Roman"/>
                  <w:color w:val="0000FF"/>
                  <w:sz w:val="27"/>
                  <w:szCs w:val="27"/>
                  <w:u w:val="single"/>
                </w:rPr>
                <w:t>byte[ ] toByteArray()</w:t>
              </w:r>
            </w:hyperlink>
            <w:r w:rsidRPr="0023059C">
              <w:rPr>
                <w:rFonts w:ascii="Times New Roman" w:eastAsia="Times New Roman" w:hAnsi="Times New Roman" w:cs="Times New Roman"/>
                <w:color w:val="000000"/>
                <w:sz w:val="27"/>
                <w:szCs w:val="27"/>
              </w:rPr>
              <w:br/>
              <w:t>This method returns a byte array containing the two's-complement representation of this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41</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6" w:history="1">
              <w:r w:rsidRPr="0023059C">
                <w:rPr>
                  <w:rFonts w:ascii="Times New Roman" w:eastAsia="Times New Roman" w:hAnsi="Times New Roman" w:cs="Times New Roman"/>
                  <w:color w:val="0000FF"/>
                  <w:sz w:val="27"/>
                  <w:szCs w:val="27"/>
                  <w:u w:val="single"/>
                </w:rPr>
                <w:t>String toString() </w:t>
              </w:r>
            </w:hyperlink>
            <w:r w:rsidRPr="0023059C">
              <w:rPr>
                <w:rFonts w:ascii="Times New Roman" w:eastAsia="Times New Roman" w:hAnsi="Times New Roman" w:cs="Times New Roman"/>
                <w:color w:val="000000"/>
                <w:sz w:val="27"/>
                <w:szCs w:val="27"/>
              </w:rPr>
              <w:br/>
              <w:t>This method returns the decimal String representation of this BigInteger.</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42</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7" w:history="1">
              <w:r w:rsidRPr="0023059C">
                <w:rPr>
                  <w:rFonts w:ascii="Times New Roman" w:eastAsia="Times New Roman" w:hAnsi="Times New Roman" w:cs="Times New Roman"/>
                  <w:color w:val="0000FF"/>
                  <w:sz w:val="27"/>
                  <w:szCs w:val="27"/>
                  <w:u w:val="single"/>
                </w:rPr>
                <w:t>String toString(int radix) </w:t>
              </w:r>
            </w:hyperlink>
            <w:r w:rsidRPr="0023059C">
              <w:rPr>
                <w:rFonts w:ascii="Times New Roman" w:eastAsia="Times New Roman" w:hAnsi="Times New Roman" w:cs="Times New Roman"/>
                <w:color w:val="000000"/>
                <w:sz w:val="27"/>
                <w:szCs w:val="27"/>
              </w:rPr>
              <w:br/>
              <w:t>This method returns the String representation of this BigInteger in the given radix.</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43</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8" w:history="1">
              <w:r w:rsidRPr="0023059C">
                <w:rPr>
                  <w:rFonts w:ascii="Times New Roman" w:eastAsia="Times New Roman" w:hAnsi="Times New Roman" w:cs="Times New Roman"/>
                  <w:color w:val="0000FF"/>
                  <w:sz w:val="27"/>
                  <w:szCs w:val="27"/>
                  <w:u w:val="single"/>
                </w:rPr>
                <w:t>static BigInteger valueOf(long val)</w:t>
              </w:r>
            </w:hyperlink>
            <w:r w:rsidRPr="0023059C">
              <w:rPr>
                <w:rFonts w:ascii="Times New Roman" w:eastAsia="Times New Roman" w:hAnsi="Times New Roman" w:cs="Times New Roman"/>
                <w:color w:val="000000"/>
                <w:sz w:val="27"/>
                <w:szCs w:val="27"/>
              </w:rPr>
              <w:br/>
              <w:t>This method returns a BigInteger whose value is equal to that of the specified long.</w:t>
            </w:r>
          </w:p>
        </w:tc>
      </w:tr>
      <w:tr w:rsidR="0023059C" w:rsidRPr="0023059C" w:rsidTr="0023059C">
        <w:trPr>
          <w:tblCellSpacing w:w="15" w:type="dxa"/>
        </w:trPr>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r w:rsidRPr="0023059C">
              <w:rPr>
                <w:rFonts w:ascii="Times New Roman" w:eastAsia="Times New Roman" w:hAnsi="Times New Roman" w:cs="Times New Roman"/>
                <w:color w:val="000000"/>
                <w:sz w:val="27"/>
                <w:szCs w:val="27"/>
              </w:rPr>
              <w:t>44</w:t>
            </w:r>
          </w:p>
        </w:tc>
        <w:tc>
          <w:tcPr>
            <w:tcW w:w="0" w:type="auto"/>
            <w:vAlign w:val="center"/>
            <w:hideMark/>
          </w:tcPr>
          <w:p w:rsidR="0023059C" w:rsidRPr="0023059C" w:rsidRDefault="0023059C" w:rsidP="0023059C">
            <w:pPr>
              <w:spacing w:after="0" w:line="240" w:lineRule="auto"/>
              <w:rPr>
                <w:rFonts w:ascii="Times New Roman" w:eastAsia="Times New Roman" w:hAnsi="Times New Roman" w:cs="Times New Roman"/>
                <w:color w:val="000000"/>
                <w:sz w:val="27"/>
                <w:szCs w:val="27"/>
              </w:rPr>
            </w:pPr>
            <w:hyperlink r:id="rId49" w:history="1">
              <w:r w:rsidRPr="0023059C">
                <w:rPr>
                  <w:rFonts w:ascii="Times New Roman" w:eastAsia="Times New Roman" w:hAnsi="Times New Roman" w:cs="Times New Roman"/>
                  <w:color w:val="0000FF"/>
                  <w:sz w:val="27"/>
                  <w:szCs w:val="27"/>
                  <w:u w:val="single"/>
                </w:rPr>
                <w:t>BigInteger xor(BigInteger val) </w:t>
              </w:r>
            </w:hyperlink>
            <w:r w:rsidRPr="0023059C">
              <w:rPr>
                <w:rFonts w:ascii="Times New Roman" w:eastAsia="Times New Roman" w:hAnsi="Times New Roman" w:cs="Times New Roman"/>
                <w:color w:val="000000"/>
                <w:sz w:val="27"/>
                <w:szCs w:val="27"/>
              </w:rPr>
              <w:br/>
              <w:t>This method returns a BigInteger whose value is (this ^ val).</w:t>
            </w:r>
          </w:p>
        </w:tc>
      </w:tr>
    </w:tbl>
    <w:p w:rsidR="00150B18" w:rsidRDefault="00150B18">
      <w:bookmarkStart w:id="44" w:name="_GoBack"/>
      <w:bookmarkEnd w:id="44"/>
    </w:p>
    <w:sectPr w:rsidR="0015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324FB"/>
    <w:multiLevelType w:val="multilevel"/>
    <w:tmpl w:val="BF6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59C"/>
    <w:rsid w:val="00150B18"/>
    <w:rsid w:val="0023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5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059C"/>
    <w:rPr>
      <w:color w:val="0000FF"/>
      <w:u w:val="single"/>
    </w:rPr>
  </w:style>
  <w:style w:type="paragraph" w:styleId="NormalWeb">
    <w:name w:val="Normal (Web)"/>
    <w:basedOn w:val="Normal"/>
    <w:uiPriority w:val="99"/>
    <w:semiHidden/>
    <w:unhideWhenUsed/>
    <w:rsid w:val="00230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59C"/>
  </w:style>
  <w:style w:type="paragraph" w:styleId="HTMLPreformatted">
    <w:name w:val="HTML Preformatted"/>
    <w:basedOn w:val="Normal"/>
    <w:link w:val="HTMLPreformattedChar"/>
    <w:uiPriority w:val="99"/>
    <w:semiHidden/>
    <w:unhideWhenUsed/>
    <w:rsid w:val="0023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5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5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059C"/>
    <w:rPr>
      <w:color w:val="0000FF"/>
      <w:u w:val="single"/>
    </w:rPr>
  </w:style>
  <w:style w:type="paragraph" w:styleId="NormalWeb">
    <w:name w:val="Normal (Web)"/>
    <w:basedOn w:val="Normal"/>
    <w:uiPriority w:val="99"/>
    <w:semiHidden/>
    <w:unhideWhenUsed/>
    <w:rsid w:val="00230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59C"/>
  </w:style>
  <w:style w:type="paragraph" w:styleId="HTMLPreformatted">
    <w:name w:val="HTML Preformatted"/>
    <w:basedOn w:val="Normal"/>
    <w:link w:val="HTMLPreformattedChar"/>
    <w:uiPriority w:val="99"/>
    <w:semiHidden/>
    <w:unhideWhenUsed/>
    <w:rsid w:val="0023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404393">
      <w:bodyDiv w:val="1"/>
      <w:marLeft w:val="0"/>
      <w:marRight w:val="0"/>
      <w:marTop w:val="0"/>
      <w:marBottom w:val="0"/>
      <w:divBdr>
        <w:top w:val="none" w:sz="0" w:space="0" w:color="auto"/>
        <w:left w:val="none" w:sz="0" w:space="0" w:color="auto"/>
        <w:bottom w:val="none" w:sz="0" w:space="0" w:color="auto"/>
        <w:right w:val="none" w:sz="0" w:space="0" w:color="auto"/>
      </w:divBdr>
      <w:divsChild>
        <w:div w:id="1890260353">
          <w:marLeft w:val="0"/>
          <w:marRight w:val="0"/>
          <w:marTop w:val="0"/>
          <w:marBottom w:val="0"/>
          <w:divBdr>
            <w:top w:val="none" w:sz="0" w:space="0" w:color="auto"/>
            <w:left w:val="none" w:sz="0" w:space="0" w:color="auto"/>
            <w:bottom w:val="none" w:sz="0" w:space="0" w:color="auto"/>
            <w:right w:val="none" w:sz="0" w:space="0" w:color="auto"/>
          </w:divBdr>
          <w:divsChild>
            <w:div w:id="1894658825">
              <w:marLeft w:val="0"/>
              <w:marRight w:val="0"/>
              <w:marTop w:val="0"/>
              <w:marBottom w:val="0"/>
              <w:divBdr>
                <w:top w:val="none" w:sz="0" w:space="0" w:color="auto"/>
                <w:left w:val="none" w:sz="0" w:space="0" w:color="auto"/>
                <w:bottom w:val="none" w:sz="0" w:space="0" w:color="auto"/>
                <w:right w:val="none" w:sz="0" w:space="0" w:color="auto"/>
              </w:divBdr>
            </w:div>
          </w:divsChild>
        </w:div>
        <w:div w:id="1946962860">
          <w:marLeft w:val="0"/>
          <w:marRight w:val="0"/>
          <w:marTop w:val="0"/>
          <w:marBottom w:val="0"/>
          <w:divBdr>
            <w:top w:val="none" w:sz="0" w:space="0" w:color="auto"/>
            <w:left w:val="none" w:sz="0" w:space="0" w:color="auto"/>
            <w:bottom w:val="none" w:sz="0" w:space="0" w:color="auto"/>
            <w:right w:val="none" w:sz="0" w:space="0" w:color="auto"/>
          </w:divBdr>
        </w:div>
        <w:div w:id="756290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java/math/biginteger_compareto.htm" TargetMode="External"/><Relationship Id="rId18" Type="http://schemas.openxmlformats.org/officeDocument/2006/relationships/hyperlink" Target="http://www.tutorialspoint.com/java/math/biginteger_flipbit.htm" TargetMode="External"/><Relationship Id="rId26" Type="http://schemas.openxmlformats.org/officeDocument/2006/relationships/hyperlink" Target="http://www.tutorialspoint.com/java/math/biginteger_max.htm" TargetMode="External"/><Relationship Id="rId39" Type="http://schemas.openxmlformats.org/officeDocument/2006/relationships/hyperlink" Target="http://www.tutorialspoint.com/java/math/biginteger_setbit.htm" TargetMode="External"/><Relationship Id="rId3" Type="http://schemas.microsoft.com/office/2007/relationships/stylesWithEffects" Target="stylesWithEffects.xml"/><Relationship Id="rId21" Type="http://schemas.openxmlformats.org/officeDocument/2006/relationships/hyperlink" Target="http://www.tutorialspoint.com/java/math/biginteger_getlowestsetbit.htm" TargetMode="External"/><Relationship Id="rId34" Type="http://schemas.openxmlformats.org/officeDocument/2006/relationships/hyperlink" Target="http://www.tutorialspoint.com/java/math/biginteger_not.htm" TargetMode="External"/><Relationship Id="rId42" Type="http://schemas.openxmlformats.org/officeDocument/2006/relationships/hyperlink" Target="http://www.tutorialspoint.com/java/math/biginteger_signum.htm" TargetMode="External"/><Relationship Id="rId47" Type="http://schemas.openxmlformats.org/officeDocument/2006/relationships/hyperlink" Target="http://www.tutorialspoint.com/java/math/biginteger_tostring_radix.htm" TargetMode="External"/><Relationship Id="rId50" Type="http://schemas.openxmlformats.org/officeDocument/2006/relationships/fontTable" Target="fontTable.xml"/><Relationship Id="rId7" Type="http://schemas.openxmlformats.org/officeDocument/2006/relationships/hyperlink" Target="http://www.tutorialspoint.com/java/math/biginteger_add.htm" TargetMode="External"/><Relationship Id="rId12" Type="http://schemas.openxmlformats.org/officeDocument/2006/relationships/hyperlink" Target="http://www.tutorialspoint.com/java/math/biginteger_clearbit.htm" TargetMode="External"/><Relationship Id="rId17" Type="http://schemas.openxmlformats.org/officeDocument/2006/relationships/hyperlink" Target="http://www.tutorialspoint.com/java/math/biginteger_equals.htm" TargetMode="External"/><Relationship Id="rId25" Type="http://schemas.openxmlformats.org/officeDocument/2006/relationships/hyperlink" Target="http://www.tutorialspoint.com/java/math/biginteger_longvalue.htm" TargetMode="External"/><Relationship Id="rId33" Type="http://schemas.openxmlformats.org/officeDocument/2006/relationships/hyperlink" Target="http://www.tutorialspoint.com/java/math/biginteger_nextprobableprime.htm" TargetMode="External"/><Relationship Id="rId38" Type="http://schemas.openxmlformats.org/officeDocument/2006/relationships/hyperlink" Target="http://www.tutorialspoint.com/java/math/biginteger_remainder.htm" TargetMode="External"/><Relationship Id="rId46" Type="http://schemas.openxmlformats.org/officeDocument/2006/relationships/hyperlink" Target="http://www.tutorialspoint.com/java/math/biginteger_tostring.htm" TargetMode="External"/><Relationship Id="rId2" Type="http://schemas.openxmlformats.org/officeDocument/2006/relationships/styles" Target="styles.xml"/><Relationship Id="rId16" Type="http://schemas.openxmlformats.org/officeDocument/2006/relationships/hyperlink" Target="http://www.tutorialspoint.com/java/math/biginteger_doublevalue.htm" TargetMode="External"/><Relationship Id="rId20" Type="http://schemas.openxmlformats.org/officeDocument/2006/relationships/hyperlink" Target="http://www.tutorialspoint.com/java/math/biginteger_gcd.htm" TargetMode="External"/><Relationship Id="rId29" Type="http://schemas.openxmlformats.org/officeDocument/2006/relationships/hyperlink" Target="http://www.tutorialspoint.com/java/math/biginteger_modinverse.htm" TargetMode="External"/><Relationship Id="rId41" Type="http://schemas.openxmlformats.org/officeDocument/2006/relationships/hyperlink" Target="http://www.tutorialspoint.com/java/math/biginteger_shiftright.htm" TargetMode="External"/><Relationship Id="rId1" Type="http://schemas.openxmlformats.org/officeDocument/2006/relationships/numbering" Target="numbering.xml"/><Relationship Id="rId6" Type="http://schemas.openxmlformats.org/officeDocument/2006/relationships/hyperlink" Target="http://www.tutorialspoint.com/java/math/biginteger_abs.htm" TargetMode="External"/><Relationship Id="rId11" Type="http://schemas.openxmlformats.org/officeDocument/2006/relationships/hyperlink" Target="http://www.tutorialspoint.com/java/math/biginteger_bitlength.htm" TargetMode="External"/><Relationship Id="rId24" Type="http://schemas.openxmlformats.org/officeDocument/2006/relationships/hyperlink" Target="http://www.tutorialspoint.com/java/math/biginteger_isprobableprime.htm" TargetMode="External"/><Relationship Id="rId32" Type="http://schemas.openxmlformats.org/officeDocument/2006/relationships/hyperlink" Target="http://www.tutorialspoint.com/java/math/biginteger_negate.htm" TargetMode="External"/><Relationship Id="rId37" Type="http://schemas.openxmlformats.org/officeDocument/2006/relationships/hyperlink" Target="http://www.tutorialspoint.com/java/math/biginteger_probableprime.htm" TargetMode="External"/><Relationship Id="rId40" Type="http://schemas.openxmlformats.org/officeDocument/2006/relationships/hyperlink" Target="http://www.tutorialspoint.com/java/math/biginteger_shiftleft.htm" TargetMode="External"/><Relationship Id="rId45" Type="http://schemas.openxmlformats.org/officeDocument/2006/relationships/hyperlink" Target="http://www.tutorialspoint.com/java/math/biginteger_tobytearray.htm" TargetMode="External"/><Relationship Id="rId5" Type="http://schemas.openxmlformats.org/officeDocument/2006/relationships/webSettings" Target="webSettings.xml"/><Relationship Id="rId15" Type="http://schemas.openxmlformats.org/officeDocument/2006/relationships/hyperlink" Target="http://www.tutorialspoint.com/java/math/biginteger_divideandremainder.htm" TargetMode="External"/><Relationship Id="rId23" Type="http://schemas.openxmlformats.org/officeDocument/2006/relationships/hyperlink" Target="http://www.tutorialspoint.com/java/math/biginteger_intvalue.htm" TargetMode="External"/><Relationship Id="rId28" Type="http://schemas.openxmlformats.org/officeDocument/2006/relationships/hyperlink" Target="http://www.tutorialspoint.com/java/math/biginteger_mod.htm" TargetMode="External"/><Relationship Id="rId36" Type="http://schemas.openxmlformats.org/officeDocument/2006/relationships/hyperlink" Target="http://www.tutorialspoint.com/java/math/biginteger_pow.htm" TargetMode="External"/><Relationship Id="rId49" Type="http://schemas.openxmlformats.org/officeDocument/2006/relationships/hyperlink" Target="http://www.tutorialspoint.com/java/math/biginteger_xor.htm" TargetMode="External"/><Relationship Id="rId10" Type="http://schemas.openxmlformats.org/officeDocument/2006/relationships/hyperlink" Target="http://www.tutorialspoint.com/java/math/biginteger_bitcount.htm" TargetMode="External"/><Relationship Id="rId19" Type="http://schemas.openxmlformats.org/officeDocument/2006/relationships/hyperlink" Target="http://www.tutorialspoint.com/java/math/biginteger_floatvalue.htm" TargetMode="External"/><Relationship Id="rId31" Type="http://schemas.openxmlformats.org/officeDocument/2006/relationships/hyperlink" Target="http://www.tutorialspoint.com/java/math/biginteger_multiply.htm" TargetMode="External"/><Relationship Id="rId44" Type="http://schemas.openxmlformats.org/officeDocument/2006/relationships/hyperlink" Target="http://www.tutorialspoint.com/java/math/biginteger_testbit.htm" TargetMode="External"/><Relationship Id="rId4" Type="http://schemas.openxmlformats.org/officeDocument/2006/relationships/settings" Target="settings.xml"/><Relationship Id="rId9" Type="http://schemas.openxmlformats.org/officeDocument/2006/relationships/hyperlink" Target="http://www.tutorialspoint.com/java/math/biginteger_andnot.htm" TargetMode="External"/><Relationship Id="rId14" Type="http://schemas.openxmlformats.org/officeDocument/2006/relationships/hyperlink" Target="http://www.tutorialspoint.com/java/math/biginteger_divide.htm" TargetMode="External"/><Relationship Id="rId22" Type="http://schemas.openxmlformats.org/officeDocument/2006/relationships/hyperlink" Target="http://www.tutorialspoint.com/java/math/biginteger_hashcode.htm" TargetMode="External"/><Relationship Id="rId27" Type="http://schemas.openxmlformats.org/officeDocument/2006/relationships/hyperlink" Target="http://www.tutorialspoint.com/java/math/biginteger_min.htm" TargetMode="External"/><Relationship Id="rId30" Type="http://schemas.openxmlformats.org/officeDocument/2006/relationships/hyperlink" Target="http://www.tutorialspoint.com/java/math/biginteger_modpow.htm" TargetMode="External"/><Relationship Id="rId35" Type="http://schemas.openxmlformats.org/officeDocument/2006/relationships/hyperlink" Target="http://www.tutorialspoint.com/java/math/biginteger_or.htm" TargetMode="External"/><Relationship Id="rId43" Type="http://schemas.openxmlformats.org/officeDocument/2006/relationships/hyperlink" Target="http://www.tutorialspoint.com/java/math/biginteger_subtract.htm" TargetMode="External"/><Relationship Id="rId48" Type="http://schemas.openxmlformats.org/officeDocument/2006/relationships/hyperlink" Target="http://www.tutorialspoint.com/java/math/biginteger_valueof.htm" TargetMode="External"/><Relationship Id="rId8" Type="http://schemas.openxmlformats.org/officeDocument/2006/relationships/hyperlink" Target="http://www.tutorialspoint.com/java/math/biginteger_and.ht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cp:revision>
  <dcterms:created xsi:type="dcterms:W3CDTF">2014-09-17T16:58:00Z</dcterms:created>
  <dcterms:modified xsi:type="dcterms:W3CDTF">2014-09-17T16:58:00Z</dcterms:modified>
</cp:coreProperties>
</file>